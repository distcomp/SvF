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FA7" w:rsidRDefault="00E674A2">
      <w:pPr>
        <w:pStyle w:val="aa"/>
        <w:spacing w:before="0" w:after="0" w:line="240" w:lineRule="auto"/>
        <w:ind w:left="720"/>
        <w:jc w:val="center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Технология сбалансированной идентификации математических моделей (</w:t>
      </w:r>
      <w:proofErr w:type="spellStart"/>
      <w:r>
        <w:rPr>
          <w:b/>
          <w:color w:val="auto"/>
        </w:rPr>
        <w:t>SvF</w:t>
      </w:r>
      <w:proofErr w:type="spellEnd"/>
      <w:r>
        <w:rPr>
          <w:b/>
          <w:color w:val="auto"/>
          <w:lang w:val="ru-RU"/>
        </w:rPr>
        <w:t xml:space="preserve">): </w:t>
      </w:r>
    </w:p>
    <w:p w:rsidR="000C0FA7" w:rsidRDefault="00E674A2">
      <w:pPr>
        <w:pStyle w:val="aa"/>
        <w:spacing w:before="0" w:after="0" w:line="240" w:lineRule="auto"/>
        <w:ind w:left="720"/>
        <w:jc w:val="center"/>
        <w:rPr>
          <w:b/>
          <w:color w:val="auto"/>
        </w:rPr>
      </w:pPr>
      <w:r>
        <w:rPr>
          <w:b/>
          <w:color w:val="auto"/>
          <w:lang w:val="ru-RU"/>
        </w:rPr>
        <w:t xml:space="preserve">установка системы, подготовка файла-задания, примеры. </w:t>
      </w:r>
      <w:r>
        <w:rPr>
          <w:b/>
          <w:color w:val="auto"/>
          <w:lang w:val="ru-RU"/>
        </w:rPr>
        <w:br/>
      </w:r>
      <w:r>
        <w:rPr>
          <w:b/>
          <w:color w:val="auto"/>
        </w:rPr>
        <w:t>(SvF</w:t>
      </w:r>
      <w:r>
        <w:rPr>
          <w:rFonts w:ascii="Calibri" w:eastAsia="Calibri" w:hAnsi="Calibri" w:cstheme="minorBidi"/>
          <w:color w:val="auto"/>
          <w:sz w:val="22"/>
          <w:szCs w:val="22"/>
        </w:rPr>
        <w:t>_</w:t>
      </w:r>
      <w:r>
        <w:rPr>
          <w:b/>
          <w:color w:val="auto"/>
        </w:rPr>
        <w:t>Linux_UserGide_Rus_v.28)</w:t>
      </w:r>
    </w:p>
    <w:p w:rsidR="000C0FA7" w:rsidRDefault="000C0FA7">
      <w:pPr>
        <w:pStyle w:val="a7"/>
      </w:pPr>
    </w:p>
    <w:p w:rsidR="000C0FA7" w:rsidRDefault="00E674A2">
      <w:pPr>
        <w:spacing w:line="240" w:lineRule="auto"/>
        <w:ind w:left="720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 xml:space="preserve">Технология сбалансированной идентификации математических моделей (т.н. </w:t>
      </w:r>
      <w:proofErr w:type="spellStart"/>
      <w:r>
        <w:rPr>
          <w:rFonts w:ascii="Times New Roman" w:hAnsi="Times New Roman"/>
          <w:color w:val="000000"/>
          <w:sz w:val="24"/>
          <w:lang w:val="ru-RU"/>
        </w:rPr>
        <w:t>SvF</w:t>
      </w:r>
      <w:proofErr w:type="spellEnd"/>
      <w:r>
        <w:rPr>
          <w:rFonts w:ascii="Times New Roman" w:hAnsi="Times New Roman"/>
          <w:color w:val="000000"/>
          <w:sz w:val="24"/>
          <w:lang w:val="ru-RU"/>
        </w:rPr>
        <w:t xml:space="preserve">-технология, от </w:t>
      </w:r>
      <w:proofErr w:type="spellStart"/>
      <w:r>
        <w:rPr>
          <w:rFonts w:ascii="Times New Roman" w:hAnsi="Times New Roman"/>
          <w:color w:val="000000"/>
          <w:sz w:val="24"/>
          <w:lang w:val="ru-RU"/>
        </w:rPr>
        <w:t>Simplicity</w:t>
      </w:r>
      <w:proofErr w:type="spellEnd"/>
      <w:r>
        <w:rPr>
          <w:rFonts w:ascii="Times New Roman" w:hAnsi="Times New Roman"/>
          <w:color w:val="000000"/>
          <w:sz w:val="24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lang w:val="ru-RU"/>
        </w:rPr>
        <w:t>vs</w:t>
      </w:r>
      <w:proofErr w:type="spellEnd"/>
      <w:r>
        <w:rPr>
          <w:rFonts w:ascii="Times New Roman" w:hAnsi="Times New Roman"/>
          <w:color w:val="000000"/>
          <w:sz w:val="24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lang w:val="ru-RU"/>
        </w:rPr>
        <w:t>Fitting</w:t>
      </w:r>
      <w:proofErr w:type="spellEnd"/>
      <w:r>
        <w:rPr>
          <w:rFonts w:ascii="Times New Roman" w:hAnsi="Times New Roman"/>
          <w:color w:val="000000"/>
          <w:sz w:val="24"/>
          <w:lang w:val="ru-RU"/>
        </w:rPr>
        <w:t xml:space="preserve">) </w:t>
      </w:r>
      <w:r w:rsidR="00B91CC1">
        <w:rPr>
          <w:rFonts w:ascii="Times New Roman" w:hAnsi="Times New Roman"/>
          <w:color w:val="000000"/>
          <w:sz w:val="24"/>
          <w:lang w:val="ru-RU"/>
        </w:rPr>
        <w:t>представляет собой</w:t>
      </w:r>
      <w:r>
        <w:rPr>
          <w:rFonts w:ascii="Times New Roman" w:hAnsi="Times New Roman"/>
          <w:color w:val="000000"/>
          <w:sz w:val="24"/>
          <w:lang w:val="ru-RU"/>
        </w:rPr>
        <w:t xml:space="preserve"> перспективное направление прикладной математики, сочетающее методы структурного математического моделирования, оптимизации, адаптивной регуляризации и распределенных вычислений. Приводится описание принципов функционирования и практического применения </w:t>
      </w:r>
      <w:proofErr w:type="spellStart"/>
      <w:r>
        <w:rPr>
          <w:rFonts w:ascii="Times New Roman" w:hAnsi="Times New Roman"/>
          <w:color w:val="000000"/>
          <w:sz w:val="24"/>
          <w:lang w:val="ru-RU"/>
        </w:rPr>
        <w:t>SvF</w:t>
      </w:r>
      <w:proofErr w:type="spellEnd"/>
      <w:r>
        <w:rPr>
          <w:rFonts w:ascii="Times New Roman" w:hAnsi="Times New Roman"/>
          <w:color w:val="000000"/>
          <w:sz w:val="24"/>
          <w:lang w:val="ru-RU"/>
        </w:rPr>
        <w:t>-технологии.</w:t>
      </w:r>
    </w:p>
    <w:p w:rsidR="000C0FA7" w:rsidRDefault="000C0FA7">
      <w:pPr>
        <w:spacing w:line="240" w:lineRule="auto"/>
        <w:ind w:left="720"/>
        <w:rPr>
          <w:rFonts w:ascii="Times New Roman" w:hAnsi="Times New Roman"/>
          <w:color w:val="000000"/>
          <w:sz w:val="24"/>
          <w:lang w:val="ru-RU"/>
        </w:rPr>
      </w:pPr>
    </w:p>
    <w:p w:rsidR="000C0FA7" w:rsidRDefault="00E674A2">
      <w:pPr>
        <w:pStyle w:val="aa"/>
        <w:spacing w:before="0" w:line="240" w:lineRule="auto"/>
        <w:ind w:left="714"/>
        <w:rPr>
          <w:color w:val="auto"/>
          <w:lang w:val="ru-RU"/>
        </w:rPr>
      </w:pPr>
      <w:r>
        <w:rPr>
          <w:color w:val="auto"/>
          <w:lang w:val="ru-RU"/>
        </w:rPr>
        <w:t>Введение</w:t>
      </w:r>
    </w:p>
    <w:p w:rsidR="000C0FA7" w:rsidRDefault="000C0FA7">
      <w:pPr>
        <w:spacing w:line="240" w:lineRule="auto"/>
        <w:ind w:left="720"/>
        <w:rPr>
          <w:rFonts w:ascii="DejaVu Sans Mono" w:hAnsi="DejaVu Sans Mono"/>
          <w:b/>
          <w:color w:val="000000"/>
          <w:sz w:val="24"/>
          <w:lang w:val="ru-RU"/>
        </w:rPr>
      </w:pPr>
    </w:p>
    <w:p w:rsidR="000C0FA7" w:rsidRPr="002D5C16" w:rsidRDefault="00E674A2">
      <w:pPr>
        <w:spacing w:line="240" w:lineRule="auto"/>
        <w:ind w:left="360" w:firstLine="354"/>
        <w:jc w:val="both"/>
        <w:rPr>
          <w:rFonts w:ascii="Times New Roman" w:hAnsi="Times New Roman"/>
          <w:lang w:val="ru-RU"/>
        </w:rPr>
      </w:pPr>
      <w:r w:rsidRPr="002D5C16">
        <w:rPr>
          <w:rFonts w:ascii="Times New Roman" w:hAnsi="Times New Roman"/>
          <w:color w:val="auto"/>
          <w:lang w:val="ru-RU"/>
        </w:rPr>
        <w:t>Технология сбалансированной идентификации математических моделей (</w:t>
      </w:r>
      <w:proofErr w:type="spellStart"/>
      <w:r w:rsidRPr="002D5C16">
        <w:rPr>
          <w:rFonts w:ascii="Times New Roman" w:hAnsi="Times New Roman"/>
          <w:b/>
          <w:color w:val="auto"/>
        </w:rPr>
        <w:t>SvF</w:t>
      </w:r>
      <w:proofErr w:type="spellEnd"/>
      <w:r w:rsidRPr="002D5C16">
        <w:rPr>
          <w:rFonts w:ascii="Times New Roman" w:hAnsi="Times New Roman"/>
          <w:b/>
          <w:color w:val="auto"/>
          <w:lang w:val="ru-RU"/>
        </w:rPr>
        <w:t xml:space="preserve"> </w:t>
      </w:r>
      <w:r w:rsidRPr="002D5C16">
        <w:rPr>
          <w:rFonts w:ascii="Times New Roman" w:hAnsi="Times New Roman"/>
          <w:color w:val="auto"/>
          <w:lang w:val="ru-RU"/>
        </w:rPr>
        <w:t>-</w:t>
      </w:r>
      <w:r w:rsidRPr="002D5C16">
        <w:rPr>
          <w:rFonts w:ascii="Times New Roman" w:hAnsi="Times New Roman"/>
          <w:lang w:val="ru-RU"/>
        </w:rPr>
        <w:t xml:space="preserve"> </w:t>
      </w:r>
      <w:r w:rsidRPr="002D5C16">
        <w:rPr>
          <w:rFonts w:ascii="Times New Roman" w:hAnsi="Times New Roman"/>
          <w:color w:val="auto"/>
        </w:rPr>
        <w:t>Simplicity</w:t>
      </w:r>
      <w:r w:rsidRPr="002D5C16">
        <w:rPr>
          <w:rFonts w:ascii="Times New Roman" w:hAnsi="Times New Roman"/>
          <w:color w:val="auto"/>
          <w:lang w:val="ru-RU"/>
        </w:rPr>
        <w:t xml:space="preserve"> </w:t>
      </w:r>
      <w:proofErr w:type="spellStart"/>
      <w:r w:rsidRPr="002D5C16">
        <w:rPr>
          <w:rFonts w:ascii="Times New Roman" w:hAnsi="Times New Roman"/>
          <w:color w:val="auto"/>
        </w:rPr>
        <w:t>vs</w:t>
      </w:r>
      <w:proofErr w:type="spellEnd"/>
      <w:r w:rsidRPr="002D5C16">
        <w:rPr>
          <w:rFonts w:ascii="Times New Roman" w:hAnsi="Times New Roman"/>
          <w:color w:val="auto"/>
          <w:lang w:val="ru-RU"/>
        </w:rPr>
        <w:t xml:space="preserve"> </w:t>
      </w:r>
      <w:r w:rsidRPr="002D5C16">
        <w:rPr>
          <w:rFonts w:ascii="Times New Roman" w:hAnsi="Times New Roman"/>
          <w:color w:val="auto"/>
        </w:rPr>
        <w:t>Fitting</w:t>
      </w:r>
      <w:r w:rsidRPr="002D5C16">
        <w:rPr>
          <w:rFonts w:ascii="Times New Roman" w:hAnsi="Times New Roman"/>
          <w:color w:val="auto"/>
          <w:lang w:val="ru-RU"/>
        </w:rPr>
        <w:t xml:space="preserve">) предназначена для </w:t>
      </w:r>
      <w:r>
        <w:rPr>
          <w:rFonts w:ascii="Times New Roman" w:hAnsi="Times New Roman"/>
          <w:color w:val="auto"/>
          <w:lang w:val="ru-RU"/>
        </w:rPr>
        <w:t xml:space="preserve">идентификации </w:t>
      </w:r>
      <w:r w:rsidRPr="002D5C16">
        <w:rPr>
          <w:rFonts w:ascii="Times New Roman" w:hAnsi="Times New Roman"/>
          <w:color w:val="auto"/>
          <w:lang w:val="ru-RU"/>
        </w:rPr>
        <w:t>математических моделей</w:t>
      </w:r>
      <w:r>
        <w:rPr>
          <w:rFonts w:ascii="Times New Roman" w:hAnsi="Times New Roman"/>
          <w:color w:val="auto"/>
          <w:lang w:val="ru-RU"/>
        </w:rPr>
        <w:t xml:space="preserve"> на основе техник оптимизационного моделирования</w:t>
      </w:r>
      <w:r w:rsidRPr="002D5C16">
        <w:rPr>
          <w:rFonts w:ascii="Times New Roman" w:hAnsi="Times New Roman"/>
          <w:color w:val="auto"/>
          <w:lang w:val="ru-RU"/>
        </w:rPr>
        <w:t>.</w:t>
      </w:r>
    </w:p>
    <w:p w:rsidR="000C0FA7" w:rsidRPr="002D5C16" w:rsidRDefault="00E674A2">
      <w:pPr>
        <w:spacing w:line="240" w:lineRule="auto"/>
        <w:ind w:left="360" w:firstLine="354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В основе технологии следующий взгляд на н</w:t>
      </w:r>
      <w:r w:rsidRPr="002D5C16">
        <w:rPr>
          <w:rFonts w:ascii="Times New Roman" w:hAnsi="Times New Roman"/>
          <w:color w:val="auto"/>
          <w:lang w:val="ru-RU"/>
        </w:rPr>
        <w:t xml:space="preserve">аучное исследование: </w:t>
      </w:r>
    </w:p>
    <w:p w:rsidR="000C0FA7" w:rsidRPr="002D5C16" w:rsidRDefault="00E674A2">
      <w:pPr>
        <w:spacing w:line="240" w:lineRule="auto"/>
        <w:ind w:left="360"/>
        <w:jc w:val="both"/>
        <w:rPr>
          <w:rFonts w:ascii="Times New Roman" w:hAnsi="Times New Roman"/>
          <w:lang w:val="ru-RU"/>
        </w:rPr>
      </w:pPr>
      <w:r w:rsidRPr="002D5C16">
        <w:rPr>
          <w:rFonts w:ascii="Times New Roman" w:hAnsi="Times New Roman"/>
          <w:color w:val="auto"/>
          <w:lang w:val="ru-RU"/>
        </w:rPr>
        <w:t xml:space="preserve">- проекция </w:t>
      </w:r>
      <w:r>
        <w:rPr>
          <w:rFonts w:ascii="Times New Roman" w:hAnsi="Times New Roman"/>
          <w:color w:val="auto"/>
          <w:lang w:val="ru-RU"/>
        </w:rPr>
        <w:t>объективной</w:t>
      </w:r>
      <w:r w:rsidRPr="002D5C16">
        <w:rPr>
          <w:rFonts w:ascii="Times New Roman" w:hAnsi="Times New Roman"/>
          <w:color w:val="auto"/>
          <w:lang w:val="ru-RU"/>
        </w:rPr>
        <w:t xml:space="preserve"> реальности в обозрим</w:t>
      </w:r>
      <w:r>
        <w:rPr>
          <w:rFonts w:ascii="Times New Roman" w:hAnsi="Times New Roman"/>
          <w:color w:val="auto"/>
          <w:lang w:val="ru-RU"/>
        </w:rPr>
        <w:t>ый набор</w:t>
      </w:r>
      <w:r w:rsidRPr="002D5C16">
        <w:rPr>
          <w:rFonts w:ascii="Times New Roman" w:hAnsi="Times New Roman"/>
          <w:color w:val="auto"/>
          <w:lang w:val="ru-RU"/>
        </w:rPr>
        <w:t xml:space="preserve"> математических моделей,</w:t>
      </w:r>
    </w:p>
    <w:p w:rsidR="000C0FA7" w:rsidRPr="00B91CC1" w:rsidRDefault="00E674A2">
      <w:pPr>
        <w:spacing w:line="240" w:lineRule="auto"/>
        <w:ind w:left="360"/>
        <w:jc w:val="both"/>
        <w:rPr>
          <w:rFonts w:ascii="Times New Roman" w:hAnsi="Times New Roman"/>
          <w:lang w:val="ru-RU"/>
          <w:rPrChange w:id="0" w:author="vladimirv" w:date="2020-12-06T15:17:00Z">
            <w:rPr>
              <w:rFonts w:ascii="Times New Roman" w:hAnsi="Times New Roman"/>
            </w:rPr>
          </w:rPrChange>
        </w:rPr>
      </w:pPr>
      <w:r w:rsidRPr="002D5C16">
        <w:rPr>
          <w:rFonts w:ascii="Times New Roman" w:hAnsi="Times New Roman"/>
          <w:color w:val="auto"/>
          <w:lang w:val="ru-RU"/>
        </w:rPr>
        <w:t xml:space="preserve">- </w:t>
      </w:r>
      <w:r>
        <w:rPr>
          <w:rFonts w:ascii="Times New Roman" w:hAnsi="Times New Roman"/>
          <w:color w:val="auto"/>
          <w:lang w:val="ru-RU"/>
        </w:rPr>
        <w:t xml:space="preserve">сравнение указанных моделей с целью выбрать ту, которая лучше других аппроксимирует </w:t>
      </w:r>
      <w:r w:rsidRPr="002D5C16">
        <w:rPr>
          <w:rFonts w:ascii="Times New Roman" w:hAnsi="Times New Roman"/>
          <w:color w:val="auto"/>
          <w:lang w:val="ru-RU"/>
        </w:rPr>
        <w:t>(</w:t>
      </w:r>
      <w:r>
        <w:rPr>
          <w:rFonts w:ascii="Times New Roman" w:hAnsi="Times New Roman"/>
          <w:color w:val="auto"/>
          <w:lang w:val="ru-RU"/>
        </w:rPr>
        <w:t>описывает</w:t>
      </w:r>
      <w:r w:rsidRPr="002D5C16">
        <w:rPr>
          <w:rFonts w:ascii="Times New Roman" w:hAnsi="Times New Roman"/>
          <w:color w:val="auto"/>
          <w:lang w:val="ru-RU"/>
        </w:rPr>
        <w:t xml:space="preserve">) </w:t>
      </w:r>
      <w:r>
        <w:rPr>
          <w:rFonts w:ascii="Times New Roman" w:hAnsi="Times New Roman"/>
          <w:color w:val="auto"/>
          <w:lang w:val="ru-RU"/>
        </w:rPr>
        <w:t xml:space="preserve">объективную </w:t>
      </w:r>
      <w:r w:rsidRPr="002D5C16">
        <w:rPr>
          <w:rFonts w:ascii="Times New Roman" w:hAnsi="Times New Roman"/>
          <w:color w:val="auto"/>
          <w:lang w:val="ru-RU"/>
        </w:rPr>
        <w:t>реальность</w:t>
      </w:r>
      <w:r>
        <w:rPr>
          <w:rFonts w:ascii="Times New Roman" w:hAnsi="Times New Roman"/>
          <w:color w:val="auto"/>
          <w:lang w:val="ru-RU"/>
          <w:rPrChange w:id="1" w:author="Vladimir Voloshinov" w:date="2020-11-30T01:23:00Z">
            <w:rPr/>
          </w:rPrChange>
        </w:rPr>
        <w:t>.</w:t>
      </w:r>
    </w:p>
    <w:p w:rsidR="000C0FA7" w:rsidRPr="00B91CC1" w:rsidRDefault="00E674A2">
      <w:pPr>
        <w:spacing w:line="240" w:lineRule="auto"/>
        <w:ind w:left="360" w:firstLine="360"/>
        <w:jc w:val="both"/>
        <w:rPr>
          <w:rFonts w:ascii="Times New Roman" w:hAnsi="Times New Roman"/>
          <w:lang w:val="ru-RU"/>
          <w:rPrChange w:id="2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3" w:author="Vladimir Voloshinov" w:date="2020-11-30T01:23:00Z">
            <w:rPr/>
          </w:rPrChange>
        </w:rPr>
        <w:t xml:space="preserve">Построение математической модели можно разбить на этапы: </w:t>
      </w:r>
    </w:p>
    <w:p w:rsidR="000C0FA7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auto"/>
          <w:lang w:val="ru-RU"/>
          <w:rPrChange w:id="4" w:author="Vladimir Voloshinov" w:date="2020-11-30T01:23:00Z">
            <w:rPr/>
          </w:rPrChange>
        </w:rPr>
        <w:t>формулировка целей исследования;</w:t>
      </w:r>
    </w:p>
    <w:p w:rsidR="000C0FA7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auto"/>
          <w:lang w:val="ru-RU"/>
          <w:rPrChange w:id="5" w:author="Vladimir Voloshinov" w:date="2020-11-30T01:23:00Z">
            <w:rPr/>
          </w:rPrChange>
        </w:rPr>
        <w:t xml:space="preserve">построение общей (концептуальной) модели; </w:t>
      </w:r>
    </w:p>
    <w:p w:rsidR="000C0FA7" w:rsidRPr="002D5C16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  <w:rPrChange w:id="6" w:author="Vladimir Voloshinov" w:date="2020-11-30T01:23:00Z">
            <w:rPr/>
          </w:rPrChange>
        </w:rPr>
        <w:t xml:space="preserve">анализ экспериментальных данных, </w:t>
      </w:r>
      <w:r>
        <w:rPr>
          <w:rFonts w:ascii="Times New Roman" w:hAnsi="Times New Roman"/>
          <w:color w:val="auto"/>
          <w:lang w:val="ru-RU"/>
        </w:rPr>
        <w:t xml:space="preserve">включая </w:t>
      </w:r>
      <w:r w:rsidRPr="002D5C16">
        <w:rPr>
          <w:rFonts w:ascii="Times New Roman" w:hAnsi="Times New Roman"/>
          <w:color w:val="auto"/>
          <w:lang w:val="ru-RU"/>
        </w:rPr>
        <w:t xml:space="preserve">планирование </w:t>
      </w:r>
      <w:r>
        <w:rPr>
          <w:rFonts w:ascii="Times New Roman" w:hAnsi="Times New Roman"/>
          <w:color w:val="auto"/>
          <w:lang w:val="ru-RU"/>
        </w:rPr>
        <w:t xml:space="preserve">новых </w:t>
      </w:r>
      <w:r w:rsidRPr="002D5C16">
        <w:rPr>
          <w:rFonts w:ascii="Times New Roman" w:hAnsi="Times New Roman"/>
          <w:color w:val="auto"/>
          <w:lang w:val="ru-RU"/>
        </w:rPr>
        <w:t>экспериментов;</w:t>
      </w:r>
    </w:p>
    <w:p w:rsidR="000C0FA7" w:rsidRPr="002D5C16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</w:rPr>
      </w:pPr>
      <w:r w:rsidRPr="002D5C16">
        <w:rPr>
          <w:rFonts w:ascii="Times New Roman" w:hAnsi="Times New Roman"/>
          <w:color w:val="auto"/>
          <w:lang w:val="ru-RU"/>
        </w:rPr>
        <w:t>выбор (аналитической) математической модели и ее исследование:</w:t>
      </w:r>
    </w:p>
    <w:p w:rsidR="000C0FA7" w:rsidRPr="002D5C16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</w:rPr>
      </w:pPr>
      <w:r w:rsidRPr="002D5C16">
        <w:rPr>
          <w:rFonts w:ascii="Times New Roman" w:hAnsi="Times New Roman"/>
          <w:color w:val="auto"/>
          <w:lang w:val="ru-RU"/>
        </w:rPr>
        <w:t xml:space="preserve">выбор </w:t>
      </w:r>
      <w:r>
        <w:rPr>
          <w:rFonts w:ascii="Times New Roman" w:hAnsi="Times New Roman"/>
          <w:color w:val="auto"/>
          <w:lang w:val="ru-RU"/>
        </w:rPr>
        <w:t xml:space="preserve">конечномерной </w:t>
      </w:r>
      <w:r w:rsidRPr="002D5C16">
        <w:rPr>
          <w:rFonts w:ascii="Times New Roman" w:hAnsi="Times New Roman"/>
          <w:color w:val="auto"/>
          <w:lang w:val="ru-RU"/>
        </w:rPr>
        <w:t>численной</w:t>
      </w:r>
      <w:del w:id="7" w:author="vladimirv" w:date="2020-12-10T00:18:00Z">
        <w:r w:rsidRPr="002D5C16" w:rsidDel="00A71925">
          <w:rPr>
            <w:rFonts w:ascii="Times New Roman" w:hAnsi="Times New Roman"/>
            <w:color w:val="auto"/>
            <w:lang w:val="ru-RU"/>
          </w:rPr>
          <w:delText xml:space="preserve"> модели</w:delText>
        </w:r>
      </w:del>
      <w:r w:rsidRPr="002D5C16">
        <w:rPr>
          <w:rFonts w:ascii="Times New Roman" w:hAnsi="Times New Roman"/>
          <w:color w:val="auto"/>
          <w:lang w:val="ru-RU"/>
        </w:rPr>
        <w:t>, аппроксимирующей</w:t>
      </w:r>
      <w:r>
        <w:rPr>
          <w:rFonts w:ascii="Times New Roman" w:hAnsi="Times New Roman"/>
          <w:color w:val="auto"/>
          <w:lang w:val="ru-RU"/>
        </w:rPr>
        <w:t>, возможно бесконечномерную</w:t>
      </w:r>
      <w:r w:rsidRPr="002D5C16">
        <w:rPr>
          <w:rFonts w:ascii="Times New Roman" w:hAnsi="Times New Roman"/>
          <w:color w:val="auto"/>
          <w:lang w:val="ru-RU"/>
        </w:rPr>
        <w:t xml:space="preserve"> математическую</w:t>
      </w:r>
      <w:ins w:id="8" w:author="vladimirv" w:date="2020-12-10T00:18:00Z">
        <w:r w:rsidR="00A71925" w:rsidRPr="00A71925">
          <w:rPr>
            <w:rFonts w:ascii="Times New Roman" w:hAnsi="Times New Roman"/>
            <w:color w:val="auto"/>
            <w:lang w:val="ru-RU"/>
            <w:rPrChange w:id="9" w:author="vladimirv" w:date="2020-12-10T00:18:00Z">
              <w:rPr>
                <w:rFonts w:ascii="Times New Roman" w:hAnsi="Times New Roman"/>
                <w:color w:val="auto"/>
              </w:rPr>
            </w:rPrChange>
          </w:rPr>
          <w:t xml:space="preserve"> </w:t>
        </w:r>
        <w:r w:rsidR="00A71925">
          <w:rPr>
            <w:rFonts w:ascii="Times New Roman" w:hAnsi="Times New Roman"/>
            <w:color w:val="auto"/>
            <w:lang w:val="ru-RU"/>
          </w:rPr>
          <w:t>модель (с неизвестными функциями непрерывного аргумента)</w:t>
        </w:r>
      </w:ins>
      <w:r w:rsidRPr="002D5C16">
        <w:rPr>
          <w:rFonts w:ascii="Times New Roman" w:hAnsi="Times New Roman"/>
          <w:color w:val="auto"/>
          <w:lang w:val="ru-RU"/>
        </w:rPr>
        <w:t>;</w:t>
      </w:r>
    </w:p>
    <w:p w:rsidR="000C0FA7" w:rsidRPr="00B91CC1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  <w:rPrChange w:id="10" w:author="vladimirv" w:date="2020-12-06T15:17:00Z">
            <w:rPr>
              <w:rFonts w:ascii="Times New Roman" w:hAnsi="Times New Roman"/>
            </w:rPr>
          </w:rPrChange>
        </w:rPr>
      </w:pPr>
      <w:r w:rsidRPr="002D5C16">
        <w:rPr>
          <w:rFonts w:ascii="Times New Roman" w:hAnsi="Times New Roman"/>
          <w:color w:val="auto"/>
          <w:lang w:val="ru-RU"/>
        </w:rPr>
        <w:t>идентификация (</w:t>
      </w:r>
      <w:r>
        <w:rPr>
          <w:rFonts w:ascii="Times New Roman" w:hAnsi="Times New Roman"/>
          <w:color w:val="auto"/>
          <w:lang w:val="ru-RU"/>
        </w:rPr>
        <w:t>определение параметров и зависимостей</w:t>
      </w:r>
      <w:r>
        <w:rPr>
          <w:rFonts w:ascii="Times New Roman" w:hAnsi="Times New Roman"/>
          <w:color w:val="auto"/>
          <w:lang w:val="ru-RU"/>
          <w:rPrChange w:id="11" w:author="Vladimir Voloshinov" w:date="2020-11-30T01:23:00Z">
            <w:rPr/>
          </w:rPrChange>
        </w:rPr>
        <w:t xml:space="preserve">) модели на экспериментальных данных; </w:t>
      </w:r>
    </w:p>
    <w:p w:rsidR="000C0FA7" w:rsidRPr="00B91CC1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  <w:rPrChange w:id="12" w:author="vladimirv" w:date="2020-12-06T15:1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  <w:rPrChange w:id="13" w:author="Vladimir Voloshinov" w:date="2020-11-30T01:23:00Z">
            <w:rPr/>
          </w:rPrChange>
        </w:rPr>
        <w:t>верификация построенной модели, оценка погрешностей;</w:t>
      </w:r>
    </w:p>
    <w:p w:rsidR="000C0FA7" w:rsidRPr="002D5C16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  <w:rPrChange w:id="14" w:author="Vladimir Voloshinov" w:date="2020-11-30T01:23:00Z">
            <w:rPr/>
          </w:rPrChange>
        </w:rPr>
        <w:t xml:space="preserve">анализ построенной модели, определение </w:t>
      </w:r>
      <w:r>
        <w:rPr>
          <w:rFonts w:ascii="Times New Roman" w:hAnsi="Times New Roman"/>
          <w:color w:val="auto"/>
          <w:lang w:val="ru-RU"/>
        </w:rPr>
        <w:t xml:space="preserve">ее </w:t>
      </w:r>
      <w:r w:rsidRPr="002D5C16">
        <w:rPr>
          <w:rFonts w:ascii="Times New Roman" w:hAnsi="Times New Roman"/>
          <w:color w:val="auto"/>
          <w:lang w:val="ru-RU"/>
        </w:rPr>
        <w:t xml:space="preserve">области </w:t>
      </w:r>
      <w:r>
        <w:rPr>
          <w:rFonts w:ascii="Times New Roman" w:hAnsi="Times New Roman"/>
          <w:color w:val="auto"/>
          <w:lang w:val="ru-RU"/>
        </w:rPr>
        <w:t>применимости</w:t>
      </w:r>
      <w:r w:rsidRPr="002D5C16">
        <w:rPr>
          <w:rFonts w:ascii="Times New Roman" w:hAnsi="Times New Roman"/>
          <w:color w:val="auto"/>
          <w:lang w:val="ru-RU"/>
        </w:rPr>
        <w:t xml:space="preserve">, </w:t>
      </w:r>
    </w:p>
    <w:p w:rsidR="000C0FA7" w:rsidRPr="00B91CC1" w:rsidRDefault="00E674A2">
      <w:pPr>
        <w:pStyle w:val="ad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ru-RU"/>
          <w:rPrChange w:id="15" w:author="vladimirv" w:date="2020-12-06T15:17:00Z">
            <w:rPr>
              <w:rFonts w:ascii="Times New Roman" w:hAnsi="Times New Roman"/>
            </w:rPr>
          </w:rPrChange>
        </w:rPr>
      </w:pPr>
      <w:r w:rsidRPr="002D5C16">
        <w:rPr>
          <w:rFonts w:ascii="Times New Roman" w:hAnsi="Times New Roman"/>
          <w:color w:val="auto"/>
          <w:lang w:val="ru-RU"/>
        </w:rPr>
        <w:t>использование построенной модели</w:t>
      </w:r>
      <w:r>
        <w:rPr>
          <w:rFonts w:ascii="Times New Roman" w:hAnsi="Times New Roman"/>
          <w:color w:val="auto"/>
          <w:lang w:val="ru-RU"/>
        </w:rPr>
        <w:t>, например, для прогноза поведения исследуемого явления или объекта</w:t>
      </w:r>
      <w:r>
        <w:rPr>
          <w:rFonts w:ascii="Times New Roman" w:hAnsi="Times New Roman"/>
          <w:color w:val="auto"/>
          <w:lang w:val="ru-RU"/>
          <w:rPrChange w:id="16" w:author="Vladimir Voloshinov" w:date="2020-11-30T01:23:00Z">
            <w:rPr/>
          </w:rPrChange>
        </w:rPr>
        <w:t>.</w:t>
      </w:r>
    </w:p>
    <w:p w:rsidR="000C0FA7" w:rsidRPr="002D5C16" w:rsidRDefault="00E674A2">
      <w:pPr>
        <w:spacing w:line="240" w:lineRule="auto"/>
        <w:ind w:left="360" w:firstLine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Указанный план, вообще говоря, т</w:t>
      </w:r>
      <w:r w:rsidRPr="002D5C16">
        <w:rPr>
          <w:rFonts w:ascii="Times New Roman" w:hAnsi="Times New Roman"/>
          <w:color w:val="auto"/>
          <w:lang w:val="ru-RU"/>
        </w:rPr>
        <w:t xml:space="preserve">ребует много времени, знаний в различных областях математики и навыков программирования. Особенно “технические” этапы, начиная с третьего. </w:t>
      </w:r>
    </w:p>
    <w:p w:rsidR="000C0FA7" w:rsidRDefault="00E674A2">
      <w:pPr>
        <w:spacing w:line="240" w:lineRule="auto"/>
        <w:ind w:left="360" w:firstLine="360"/>
        <w:jc w:val="both"/>
        <w:rPr>
          <w:ins w:id="17" w:author="vladimirv" w:date="2020-12-06T19:55:00Z"/>
          <w:rFonts w:ascii="Times New Roman" w:hAnsi="Times New Roman"/>
          <w:color w:val="auto"/>
          <w:lang w:val="ru-RU"/>
        </w:rPr>
      </w:pPr>
      <w:r>
        <w:rPr>
          <w:rFonts w:ascii="Times New Roman" w:hAnsi="Times New Roman"/>
          <w:color w:val="auto"/>
          <w:lang w:val="ru-RU"/>
        </w:rPr>
        <w:t>Целью технологии является о</w:t>
      </w:r>
      <w:r>
        <w:rPr>
          <w:rFonts w:ascii="Times New Roman" w:hAnsi="Times New Roman"/>
          <w:color w:val="auto"/>
          <w:lang w:val="ru-RU"/>
          <w:rPrChange w:id="18" w:author="Vladimir Voloshinov" w:date="2020-11-30T01:23:00Z">
            <w:rPr/>
          </w:rPrChange>
        </w:rPr>
        <w:t xml:space="preserve">свободить, по возможности, исследователя от рутины (знания и навыки не отменяются). В идеале, </w:t>
      </w:r>
      <w:r>
        <w:rPr>
          <w:rFonts w:ascii="Times New Roman" w:hAnsi="Times New Roman"/>
          <w:color w:val="auto"/>
          <w:lang w:val="ru-RU"/>
        </w:rPr>
        <w:t>ему достаточно: собрать и сгруппировать</w:t>
      </w:r>
      <w:r w:rsidRPr="002D5C16">
        <w:rPr>
          <w:rFonts w:ascii="Times New Roman" w:hAnsi="Times New Roman"/>
          <w:color w:val="auto"/>
          <w:lang w:val="ru-RU"/>
        </w:rPr>
        <w:t xml:space="preserve"> </w:t>
      </w:r>
      <w:r>
        <w:rPr>
          <w:rFonts w:ascii="Times New Roman" w:hAnsi="Times New Roman"/>
          <w:color w:val="auto"/>
          <w:lang w:val="ru-RU"/>
        </w:rPr>
        <w:t xml:space="preserve">имеющиеся </w:t>
      </w:r>
      <w:r w:rsidRPr="002D5C16">
        <w:rPr>
          <w:rFonts w:ascii="Times New Roman" w:hAnsi="Times New Roman"/>
          <w:color w:val="auto"/>
          <w:lang w:val="ru-RU"/>
        </w:rPr>
        <w:t>данные</w:t>
      </w:r>
      <w:r>
        <w:rPr>
          <w:rFonts w:ascii="Times New Roman" w:hAnsi="Times New Roman"/>
          <w:color w:val="auto"/>
          <w:lang w:val="ru-RU"/>
        </w:rPr>
        <w:t xml:space="preserve"> измерений;</w:t>
      </w:r>
      <w:r w:rsidRPr="002D5C16">
        <w:rPr>
          <w:rFonts w:ascii="Times New Roman" w:hAnsi="Times New Roman"/>
          <w:color w:val="auto"/>
          <w:lang w:val="ru-RU"/>
        </w:rPr>
        <w:t xml:space="preserve"> </w:t>
      </w:r>
      <w:r>
        <w:rPr>
          <w:rFonts w:ascii="Times New Roman" w:hAnsi="Times New Roman"/>
          <w:color w:val="auto"/>
          <w:lang w:val="ru-RU"/>
        </w:rPr>
        <w:t>сформировать</w:t>
      </w:r>
      <w:r w:rsidRPr="002D5C16">
        <w:rPr>
          <w:rFonts w:ascii="Times New Roman" w:hAnsi="Times New Roman"/>
          <w:color w:val="auto"/>
          <w:lang w:val="ru-RU"/>
        </w:rPr>
        <w:t xml:space="preserve"> математическое описание</w:t>
      </w:r>
      <w:r>
        <w:rPr>
          <w:rFonts w:ascii="Times New Roman" w:hAnsi="Times New Roman"/>
          <w:color w:val="auto"/>
          <w:lang w:val="ru-RU"/>
        </w:rPr>
        <w:t xml:space="preserve"> (модель);</w:t>
      </w:r>
      <w:r w:rsidRPr="002D5C16">
        <w:rPr>
          <w:rFonts w:ascii="Times New Roman" w:hAnsi="Times New Roman"/>
          <w:color w:val="auto"/>
          <w:lang w:val="ru-RU"/>
        </w:rPr>
        <w:t xml:space="preserve"> </w:t>
      </w:r>
      <w:r>
        <w:rPr>
          <w:rFonts w:ascii="Times New Roman" w:hAnsi="Times New Roman"/>
          <w:color w:val="auto"/>
          <w:lang w:val="ru-RU"/>
        </w:rPr>
        <w:t xml:space="preserve">определить значения неизвестных параметров и/или </w:t>
      </w:r>
      <w:r w:rsidR="002D5C16">
        <w:rPr>
          <w:rFonts w:ascii="Times New Roman" w:hAnsi="Times New Roman"/>
          <w:color w:val="auto"/>
          <w:lang w:val="ru-RU"/>
        </w:rPr>
        <w:t>функциональных</w:t>
      </w:r>
      <w:r>
        <w:rPr>
          <w:rFonts w:ascii="Times New Roman" w:hAnsi="Times New Roman"/>
          <w:color w:val="auto"/>
          <w:lang w:val="ru-RU"/>
        </w:rPr>
        <w:t xml:space="preserve"> зависимостей (идентификация);</w:t>
      </w:r>
      <w:r w:rsidRPr="002D5C16">
        <w:rPr>
          <w:rFonts w:ascii="Times New Roman" w:hAnsi="Times New Roman"/>
          <w:color w:val="auto"/>
          <w:lang w:val="ru-RU"/>
        </w:rPr>
        <w:t xml:space="preserve"> </w:t>
      </w:r>
      <w:r>
        <w:rPr>
          <w:rFonts w:ascii="Times New Roman" w:hAnsi="Times New Roman"/>
          <w:color w:val="auto"/>
          <w:lang w:val="ru-RU"/>
        </w:rPr>
        <w:t xml:space="preserve">построить </w:t>
      </w:r>
      <w:r w:rsidRPr="002D5C16">
        <w:rPr>
          <w:rFonts w:ascii="Times New Roman" w:hAnsi="Times New Roman"/>
          <w:color w:val="auto"/>
          <w:lang w:val="ru-RU"/>
        </w:rPr>
        <w:t xml:space="preserve">графики и оценки погрешностей описания </w:t>
      </w:r>
      <w:r>
        <w:rPr>
          <w:rFonts w:ascii="Times New Roman" w:hAnsi="Times New Roman"/>
          <w:color w:val="auto"/>
          <w:lang w:val="ru-RU"/>
        </w:rPr>
        <w:t>для выбранной модели</w:t>
      </w:r>
      <w:r>
        <w:rPr>
          <w:rFonts w:ascii="Times New Roman" w:hAnsi="Times New Roman"/>
          <w:color w:val="auto"/>
          <w:lang w:val="ru-RU"/>
          <w:rPrChange w:id="19" w:author="Vladimir Voloshinov" w:date="2020-11-30T01:23:00Z">
            <w:rPr/>
          </w:rPrChange>
        </w:rPr>
        <w:t xml:space="preserve">. </w:t>
      </w:r>
      <w:r w:rsidR="00DF5785">
        <w:rPr>
          <w:rFonts w:ascii="Times New Roman" w:hAnsi="Times New Roman"/>
          <w:color w:val="auto"/>
          <w:lang w:val="ru-RU"/>
        </w:rPr>
        <w:t>После завершения расчета по выбранной модели он а</w:t>
      </w:r>
      <w:r w:rsidR="00DF5785" w:rsidRPr="002D5C16">
        <w:rPr>
          <w:rFonts w:ascii="Times New Roman" w:hAnsi="Times New Roman"/>
          <w:color w:val="auto"/>
          <w:lang w:val="ru-RU"/>
        </w:rPr>
        <w:t>нализируе</w:t>
      </w:r>
      <w:r w:rsidR="00DF5785">
        <w:rPr>
          <w:rFonts w:ascii="Times New Roman" w:hAnsi="Times New Roman"/>
          <w:color w:val="auto"/>
          <w:lang w:val="ru-RU"/>
        </w:rPr>
        <w:t>т результаты</w:t>
      </w:r>
      <w:r w:rsidRPr="002D5C16">
        <w:rPr>
          <w:rFonts w:ascii="Times New Roman" w:hAnsi="Times New Roman"/>
          <w:color w:val="auto"/>
          <w:lang w:val="ru-RU"/>
        </w:rPr>
        <w:t xml:space="preserve">. Если </w:t>
      </w:r>
      <w:r w:rsidR="00DF5785">
        <w:rPr>
          <w:rFonts w:ascii="Times New Roman" w:hAnsi="Times New Roman"/>
          <w:color w:val="auto"/>
          <w:lang w:val="ru-RU"/>
        </w:rPr>
        <w:t xml:space="preserve">они не </w:t>
      </w:r>
      <w:r w:rsidRPr="002D5C16">
        <w:rPr>
          <w:rFonts w:ascii="Times New Roman" w:hAnsi="Times New Roman"/>
          <w:color w:val="auto"/>
          <w:lang w:val="ru-RU"/>
        </w:rPr>
        <w:t>устраива</w:t>
      </w:r>
      <w:r w:rsidR="00DF5785">
        <w:rPr>
          <w:rFonts w:ascii="Times New Roman" w:hAnsi="Times New Roman"/>
          <w:color w:val="auto"/>
          <w:lang w:val="ru-RU"/>
        </w:rPr>
        <w:t>ю</w:t>
      </w:r>
      <w:r w:rsidRPr="002D5C16">
        <w:rPr>
          <w:rFonts w:ascii="Times New Roman" w:hAnsi="Times New Roman"/>
          <w:color w:val="auto"/>
          <w:lang w:val="ru-RU"/>
        </w:rPr>
        <w:t>т</w:t>
      </w:r>
      <w:r w:rsidR="00DF5785">
        <w:rPr>
          <w:rFonts w:ascii="Times New Roman" w:hAnsi="Times New Roman"/>
          <w:color w:val="auto"/>
          <w:lang w:val="ru-RU"/>
        </w:rPr>
        <w:t xml:space="preserve"> исследователя</w:t>
      </w:r>
      <w:r w:rsidRPr="002D5C16">
        <w:rPr>
          <w:rFonts w:ascii="Times New Roman" w:hAnsi="Times New Roman"/>
          <w:color w:val="auto"/>
          <w:lang w:val="ru-RU"/>
        </w:rPr>
        <w:t xml:space="preserve">, </w:t>
      </w:r>
      <w:r>
        <w:rPr>
          <w:rFonts w:ascii="Times New Roman" w:hAnsi="Times New Roman"/>
          <w:color w:val="auto"/>
          <w:lang w:val="ru-RU"/>
        </w:rPr>
        <w:t xml:space="preserve">то </w:t>
      </w:r>
      <w:r w:rsidR="00DF5785">
        <w:rPr>
          <w:rFonts w:ascii="Times New Roman" w:hAnsi="Times New Roman"/>
          <w:color w:val="auto"/>
          <w:lang w:val="ru-RU"/>
        </w:rPr>
        <w:t xml:space="preserve">он </w:t>
      </w:r>
      <w:r>
        <w:rPr>
          <w:rFonts w:ascii="Times New Roman" w:hAnsi="Times New Roman"/>
          <w:color w:val="auto"/>
          <w:lang w:val="ru-RU"/>
        </w:rPr>
        <w:t xml:space="preserve">может привлечь </w:t>
      </w:r>
      <w:r w:rsidRPr="002D5C16">
        <w:rPr>
          <w:rFonts w:ascii="Times New Roman" w:hAnsi="Times New Roman"/>
          <w:color w:val="auto"/>
          <w:lang w:val="ru-RU"/>
        </w:rPr>
        <w:t>дополнительные данные или модифицир</w:t>
      </w:r>
      <w:r>
        <w:rPr>
          <w:rFonts w:ascii="Times New Roman" w:hAnsi="Times New Roman"/>
          <w:color w:val="auto"/>
          <w:lang w:val="ru-RU"/>
        </w:rPr>
        <w:t>овать</w:t>
      </w:r>
      <w:r w:rsidRPr="002D5C16">
        <w:rPr>
          <w:rFonts w:ascii="Times New Roman" w:hAnsi="Times New Roman"/>
          <w:color w:val="auto"/>
          <w:lang w:val="ru-RU"/>
        </w:rPr>
        <w:t xml:space="preserve"> модель </w:t>
      </w:r>
      <w:r w:rsidR="00DF5785">
        <w:rPr>
          <w:rFonts w:ascii="Times New Roman" w:hAnsi="Times New Roman"/>
          <w:color w:val="auto"/>
          <w:lang w:val="ru-RU"/>
        </w:rPr>
        <w:t>(добавить</w:t>
      </w:r>
      <w:r w:rsidR="00DF5785" w:rsidRPr="002D5C16">
        <w:rPr>
          <w:rFonts w:ascii="Times New Roman" w:hAnsi="Times New Roman"/>
          <w:color w:val="auto"/>
          <w:lang w:val="ru-RU"/>
        </w:rPr>
        <w:t>/</w:t>
      </w:r>
      <w:r w:rsidR="00DF5785">
        <w:rPr>
          <w:rFonts w:ascii="Times New Roman" w:hAnsi="Times New Roman"/>
          <w:color w:val="auto"/>
          <w:lang w:val="ru-RU"/>
        </w:rPr>
        <w:t>сократить параметры, изменить состав уравнений и т.д.). Затем можно провести расчет по измененной модели и количественно сравнить результаты с тем, что было получено для предыдущей модели</w:t>
      </w:r>
      <w:r>
        <w:rPr>
          <w:rFonts w:ascii="Times New Roman" w:hAnsi="Times New Roman"/>
          <w:color w:val="auto"/>
          <w:lang w:val="ru-RU"/>
          <w:rPrChange w:id="20" w:author="Vladimir Voloshinov" w:date="2020-11-30T01:23:00Z">
            <w:rPr/>
          </w:rPrChange>
        </w:rPr>
        <w:t xml:space="preserve">. </w:t>
      </w:r>
    </w:p>
    <w:p w:rsidR="00DF5785" w:rsidRPr="00DF5785" w:rsidRDefault="008A1A1E">
      <w:pPr>
        <w:spacing w:line="240" w:lineRule="auto"/>
        <w:ind w:left="360" w:firstLine="360"/>
        <w:jc w:val="both"/>
        <w:rPr>
          <w:rFonts w:ascii="Times New Roman" w:hAnsi="Times New Roman"/>
          <w:lang w:val="ru-RU"/>
          <w:rPrChange w:id="21" w:author="vladimirv" w:date="2020-12-06T19:57:00Z">
            <w:rPr>
              <w:rFonts w:ascii="Times New Roman" w:hAnsi="Times New Roman"/>
            </w:rPr>
          </w:rPrChange>
        </w:rPr>
      </w:pPr>
      <w:r>
        <w:rPr>
          <w:rFonts w:ascii="Times New Roman" w:hAnsi="Times New Roman"/>
          <w:color w:val="auto"/>
          <w:lang w:val="ru-RU"/>
        </w:rPr>
        <w:lastRenderedPageBreak/>
        <w:t xml:space="preserve">Имеется отдаленное сходство </w:t>
      </w:r>
      <w:proofErr w:type="spellStart"/>
      <w:r>
        <w:rPr>
          <w:rFonts w:ascii="Times New Roman" w:hAnsi="Times New Roman"/>
          <w:color w:val="auto"/>
        </w:rPr>
        <w:t>SvF</w:t>
      </w:r>
      <w:proofErr w:type="spellEnd"/>
      <w:r>
        <w:rPr>
          <w:rFonts w:ascii="Times New Roman" w:hAnsi="Times New Roman"/>
          <w:color w:val="auto"/>
          <w:lang w:val="ru-RU"/>
        </w:rPr>
        <w:t xml:space="preserve">-технологии </w:t>
      </w:r>
      <w:r w:rsidR="00AC1F5F">
        <w:rPr>
          <w:rFonts w:ascii="Times New Roman" w:hAnsi="Times New Roman"/>
          <w:color w:val="auto"/>
          <w:lang w:val="ru-RU"/>
        </w:rPr>
        <w:t xml:space="preserve">с методами </w:t>
      </w:r>
      <w:r w:rsidR="00DF5785">
        <w:rPr>
          <w:rFonts w:ascii="Times New Roman" w:hAnsi="Times New Roman"/>
          <w:color w:val="auto"/>
          <w:lang w:val="ru-RU"/>
        </w:rPr>
        <w:t>«</w:t>
      </w:r>
      <w:r w:rsidR="00AC1F5F">
        <w:rPr>
          <w:rFonts w:ascii="Times New Roman" w:hAnsi="Times New Roman"/>
          <w:color w:val="auto"/>
          <w:lang w:val="ru-RU"/>
        </w:rPr>
        <w:t>глубокого обучения</w:t>
      </w:r>
      <w:r w:rsidR="00DF5785">
        <w:rPr>
          <w:rFonts w:ascii="Times New Roman" w:hAnsi="Times New Roman"/>
          <w:color w:val="auto"/>
          <w:lang w:val="ru-RU"/>
        </w:rPr>
        <w:t>», с одним важным отличием</w:t>
      </w:r>
      <w:r w:rsidR="00AC1F5F" w:rsidRPr="00AC1F5F">
        <w:rPr>
          <w:rFonts w:ascii="Times New Roman" w:hAnsi="Times New Roman"/>
          <w:color w:val="auto"/>
          <w:lang w:val="ru-RU"/>
          <w:rPrChange w:id="22" w:author="vladimirv" w:date="2020-12-06T20:11:00Z">
            <w:rPr>
              <w:rFonts w:ascii="Times New Roman" w:hAnsi="Times New Roman"/>
              <w:color w:val="auto"/>
            </w:rPr>
          </w:rPrChange>
        </w:rPr>
        <w:t>:</w:t>
      </w:r>
      <w:r w:rsidR="00DF5785" w:rsidRPr="00DF5785">
        <w:rPr>
          <w:rFonts w:ascii="Times New Roman" w:hAnsi="Times New Roman"/>
          <w:color w:val="auto"/>
          <w:lang w:val="ru-RU"/>
          <w:rPrChange w:id="23" w:author="vladimirv" w:date="2020-12-06T19:57:00Z">
            <w:rPr>
              <w:rFonts w:ascii="Times New Roman" w:hAnsi="Times New Roman"/>
              <w:color w:val="auto"/>
            </w:rPr>
          </w:rPrChange>
        </w:rPr>
        <w:t xml:space="preserve"> </w:t>
      </w:r>
      <w:r w:rsidR="00AC1F5F">
        <w:rPr>
          <w:rFonts w:ascii="Times New Roman" w:hAnsi="Times New Roman"/>
          <w:color w:val="auto"/>
          <w:lang w:val="ru-RU"/>
        </w:rPr>
        <w:t>в</w:t>
      </w:r>
      <w:r w:rsidR="00DF5785">
        <w:rPr>
          <w:rFonts w:ascii="Times New Roman" w:hAnsi="Times New Roman"/>
          <w:color w:val="auto"/>
          <w:lang w:val="ru-RU"/>
        </w:rPr>
        <w:t xml:space="preserve"> </w:t>
      </w:r>
      <w:proofErr w:type="spellStart"/>
      <w:r w:rsidR="00DF5785">
        <w:rPr>
          <w:rFonts w:ascii="Times New Roman" w:hAnsi="Times New Roman"/>
          <w:color w:val="auto"/>
        </w:rPr>
        <w:t>SvF</w:t>
      </w:r>
      <w:proofErr w:type="spellEnd"/>
      <w:r w:rsidR="00DF5785" w:rsidRPr="00DF5785">
        <w:rPr>
          <w:rFonts w:ascii="Times New Roman" w:hAnsi="Times New Roman"/>
          <w:color w:val="auto"/>
          <w:lang w:val="ru-RU"/>
          <w:rPrChange w:id="24" w:author="vladimirv" w:date="2020-12-06T19:57:00Z">
            <w:rPr>
              <w:rFonts w:ascii="Times New Roman" w:hAnsi="Times New Roman"/>
              <w:color w:val="auto"/>
            </w:rPr>
          </w:rPrChange>
        </w:rPr>
        <w:t>-</w:t>
      </w:r>
      <w:r w:rsidR="00DF5785">
        <w:rPr>
          <w:rFonts w:ascii="Times New Roman" w:hAnsi="Times New Roman"/>
          <w:color w:val="auto"/>
          <w:lang w:val="ru-RU"/>
        </w:rPr>
        <w:t xml:space="preserve">технологии </w:t>
      </w:r>
      <w:r w:rsidR="00AC1F5F">
        <w:rPr>
          <w:rFonts w:ascii="Times New Roman" w:hAnsi="Times New Roman"/>
          <w:color w:val="auto"/>
          <w:lang w:val="ru-RU"/>
        </w:rPr>
        <w:t>«обучаются» не нейронные</w:t>
      </w:r>
      <w:r w:rsidR="00DF5785">
        <w:rPr>
          <w:rFonts w:ascii="Times New Roman" w:hAnsi="Times New Roman"/>
          <w:color w:val="auto"/>
          <w:lang w:val="ru-RU"/>
        </w:rPr>
        <w:t xml:space="preserve"> сет</w:t>
      </w:r>
      <w:r w:rsidR="00AC1F5F">
        <w:rPr>
          <w:rFonts w:ascii="Times New Roman" w:hAnsi="Times New Roman"/>
          <w:color w:val="auto"/>
          <w:lang w:val="ru-RU"/>
        </w:rPr>
        <w:t>и</w:t>
      </w:r>
      <w:r w:rsidR="00DF5785">
        <w:rPr>
          <w:rFonts w:ascii="Times New Roman" w:hAnsi="Times New Roman"/>
          <w:color w:val="auto"/>
          <w:lang w:val="ru-RU"/>
        </w:rPr>
        <w:t>, достаточно универсального типа, а конкретные, структурные модели</w:t>
      </w:r>
      <w:r w:rsidR="00AC1F5F">
        <w:rPr>
          <w:rFonts w:ascii="Times New Roman" w:hAnsi="Times New Roman"/>
          <w:color w:val="auto"/>
          <w:lang w:val="ru-RU"/>
        </w:rPr>
        <w:t xml:space="preserve"> </w:t>
      </w:r>
      <w:r w:rsidR="00734D1F">
        <w:rPr>
          <w:rFonts w:ascii="Times New Roman" w:hAnsi="Times New Roman"/>
          <w:color w:val="auto"/>
          <w:lang w:val="ru-RU"/>
        </w:rPr>
        <w:t>(включающие, например, системы интегро-дифференциальных уравнений),</w:t>
      </w:r>
      <w:r w:rsidR="00DF5785">
        <w:rPr>
          <w:rFonts w:ascii="Times New Roman" w:hAnsi="Times New Roman"/>
          <w:color w:val="auto"/>
          <w:lang w:val="ru-RU"/>
        </w:rPr>
        <w:t xml:space="preserve"> учитывающие представления исследователя об «устройстве» и принципах </w:t>
      </w:r>
      <w:r w:rsidR="00734D1F">
        <w:rPr>
          <w:rFonts w:ascii="Times New Roman" w:hAnsi="Times New Roman"/>
          <w:color w:val="auto"/>
          <w:lang w:val="ru-RU"/>
        </w:rPr>
        <w:t>поведения</w:t>
      </w:r>
      <w:r w:rsidR="00734D1F" w:rsidRPr="00734D1F">
        <w:rPr>
          <w:rFonts w:ascii="Times New Roman" w:hAnsi="Times New Roman"/>
          <w:color w:val="auto"/>
          <w:lang w:val="ru-RU"/>
          <w:rPrChange w:id="25" w:author="vladimirv" w:date="2020-12-06T20:00:00Z">
            <w:rPr>
              <w:rFonts w:ascii="Times New Roman" w:hAnsi="Times New Roman"/>
              <w:color w:val="auto"/>
            </w:rPr>
          </w:rPrChange>
        </w:rPr>
        <w:t>/</w:t>
      </w:r>
      <w:r w:rsidR="00734D1F">
        <w:rPr>
          <w:rFonts w:ascii="Times New Roman" w:hAnsi="Times New Roman"/>
          <w:color w:val="auto"/>
          <w:lang w:val="ru-RU"/>
        </w:rPr>
        <w:t>функционирования</w:t>
      </w:r>
      <w:r w:rsidR="00734D1F" w:rsidRPr="00734D1F">
        <w:rPr>
          <w:rFonts w:ascii="Times New Roman" w:hAnsi="Times New Roman"/>
          <w:color w:val="auto"/>
          <w:lang w:val="ru-RU"/>
          <w:rPrChange w:id="26" w:author="vladimirv" w:date="2020-12-06T20:00:00Z">
            <w:rPr>
              <w:rFonts w:ascii="Times New Roman" w:hAnsi="Times New Roman"/>
              <w:color w:val="auto"/>
            </w:rPr>
          </w:rPrChange>
        </w:rPr>
        <w:t xml:space="preserve"> </w:t>
      </w:r>
      <w:r w:rsidR="00734D1F">
        <w:rPr>
          <w:rFonts w:ascii="Times New Roman" w:hAnsi="Times New Roman"/>
          <w:color w:val="auto"/>
          <w:lang w:val="ru-RU"/>
        </w:rPr>
        <w:t>изучаемого явления.</w:t>
      </w:r>
    </w:p>
    <w:p w:rsidR="000C0FA7" w:rsidRDefault="000C0FA7">
      <w:pPr>
        <w:spacing w:line="240" w:lineRule="auto"/>
        <w:ind w:left="720"/>
        <w:rPr>
          <w:rFonts w:ascii="Times New Roman" w:hAnsi="Times New Roman"/>
          <w:color w:val="000000"/>
          <w:sz w:val="24"/>
          <w:lang w:val="ru-RU"/>
        </w:rPr>
      </w:pPr>
    </w:p>
    <w:p w:rsidR="000C0FA7" w:rsidDel="00734D1F" w:rsidRDefault="000C0FA7">
      <w:pPr>
        <w:pStyle w:val="aa"/>
        <w:spacing w:before="0" w:after="0" w:line="240" w:lineRule="auto"/>
        <w:ind w:left="720"/>
        <w:rPr>
          <w:del w:id="27" w:author="vladimirv" w:date="2020-12-06T20:05:00Z"/>
          <w:color w:val="auto"/>
          <w:lang w:val="ru-RU"/>
        </w:rPr>
      </w:pP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t xml:space="preserve">Требования </w:t>
      </w:r>
      <w:proofErr w:type="gramStart"/>
      <w:r>
        <w:rPr>
          <w:color w:val="auto"/>
          <w:lang w:val="ru-RU"/>
        </w:rPr>
        <w:t>к</w:t>
      </w:r>
      <w:proofErr w:type="gramEnd"/>
      <w:r>
        <w:rPr>
          <w:color w:val="auto"/>
          <w:lang w:val="ru-RU"/>
        </w:rPr>
        <w:t xml:space="preserve"> ПО</w:t>
      </w:r>
    </w:p>
    <w:p w:rsidR="000C0FA7" w:rsidRDefault="00E674A2">
      <w:pPr>
        <w:numPr>
          <w:ilvl w:val="0"/>
          <w:numId w:val="5"/>
        </w:numPr>
        <w:spacing w:line="240" w:lineRule="auto"/>
      </w:pPr>
      <w:r>
        <w:rPr>
          <w:color w:val="auto"/>
        </w:rPr>
        <w:t xml:space="preserve">OS Linux </w:t>
      </w:r>
    </w:p>
    <w:p w:rsidR="000C0FA7" w:rsidRDefault="00E674A2" w:rsidP="000521DA">
      <w:pPr>
        <w:numPr>
          <w:ilvl w:val="0"/>
          <w:numId w:val="5"/>
        </w:numPr>
        <w:spacing w:line="240" w:lineRule="auto"/>
        <w:rPr>
          <w:color w:val="auto"/>
          <w:lang w:val="ru-RU"/>
        </w:rPr>
      </w:pPr>
      <w:r>
        <w:rPr>
          <w:color w:val="auto"/>
        </w:rPr>
        <w:t>Python</w:t>
      </w:r>
      <w:r>
        <w:rPr>
          <w:color w:val="auto"/>
          <w:lang w:val="ru-RU"/>
        </w:rPr>
        <w:t xml:space="preserve"> </w:t>
      </w:r>
      <w:del w:id="28" w:author="sokol" w:date="2020-12-07T20:04:00Z">
        <w:r w:rsidRPr="002D5C16" w:rsidDel="002D5C16">
          <w:rPr>
            <w:color w:val="auto"/>
            <w:lang w:val="ru-RU"/>
          </w:rPr>
          <w:delText>2.7</w:delText>
        </w:r>
        <w:r w:rsidRPr="00351132" w:rsidDel="002D5C16">
          <w:rPr>
            <w:color w:val="auto"/>
            <w:lang w:val="ru-RU"/>
          </w:rPr>
          <w:delText>,</w:delText>
        </w:r>
        <w:r w:rsidDel="002D5C16">
          <w:rPr>
            <w:color w:val="auto"/>
            <w:lang w:val="ru-RU"/>
          </w:rPr>
          <w:delText xml:space="preserve"> </w:delText>
        </w:r>
      </w:del>
      <w:r>
        <w:rPr>
          <w:color w:val="auto"/>
          <w:lang w:val="ru-RU"/>
        </w:rPr>
        <w:t>3.7.4+</w:t>
      </w:r>
      <w:r w:rsidR="000521DA" w:rsidRPr="002D5C16">
        <w:rPr>
          <w:color w:val="auto"/>
          <w:lang w:val="ru-RU"/>
        </w:rPr>
        <w:t xml:space="preserve"> </w:t>
      </w:r>
      <w:r w:rsidR="000521DA">
        <w:rPr>
          <w:color w:val="auto"/>
          <w:lang w:val="ru-RU"/>
        </w:rPr>
        <w:t xml:space="preserve">(для экономии места на дисках, рекомендуется использовать реализации интерпретатора языка и менеджера пакетов </w:t>
      </w:r>
      <w:r w:rsidR="000521DA">
        <w:rPr>
          <w:color w:val="auto"/>
        </w:rPr>
        <w:t>Python</w:t>
      </w:r>
      <w:r w:rsidR="000521DA" w:rsidRPr="002D5C16">
        <w:rPr>
          <w:color w:val="auto"/>
          <w:lang w:val="ru-RU"/>
        </w:rPr>
        <w:t xml:space="preserve"> </w:t>
      </w:r>
      <w:r w:rsidR="000521DA">
        <w:rPr>
          <w:color w:val="auto"/>
          <w:lang w:val="ru-RU"/>
        </w:rPr>
        <w:t xml:space="preserve">в системе </w:t>
      </w:r>
      <w:proofErr w:type="spellStart"/>
      <w:r w:rsidR="000521DA">
        <w:rPr>
          <w:color w:val="auto"/>
        </w:rPr>
        <w:t>Miniconda</w:t>
      </w:r>
      <w:proofErr w:type="spellEnd"/>
      <w:r w:rsidR="000521DA" w:rsidRPr="002D5C16">
        <w:rPr>
          <w:color w:val="auto"/>
          <w:lang w:val="ru-RU"/>
        </w:rPr>
        <w:t xml:space="preserve">, </w:t>
      </w:r>
      <w:r w:rsidR="00502BBC">
        <w:fldChar w:fldCharType="begin"/>
      </w:r>
      <w:r w:rsidR="00502BBC" w:rsidRPr="00A71925">
        <w:rPr>
          <w:lang w:val="ru-RU"/>
          <w:rPrChange w:id="29" w:author="vladimirv" w:date="2020-12-10T00:18:00Z">
            <w:rPr/>
          </w:rPrChange>
        </w:rPr>
        <w:instrText xml:space="preserve"> </w:instrText>
      </w:r>
      <w:r w:rsidR="00502BBC">
        <w:instrText>HYPERLINK</w:instrText>
      </w:r>
      <w:r w:rsidR="00502BBC" w:rsidRPr="00A71925">
        <w:rPr>
          <w:lang w:val="ru-RU"/>
          <w:rPrChange w:id="30" w:author="vladimirv" w:date="2020-12-10T00:18:00Z">
            <w:rPr/>
          </w:rPrChange>
        </w:rPr>
        <w:instrText xml:space="preserve"> "</w:instrText>
      </w:r>
      <w:r w:rsidR="00502BBC">
        <w:instrText>https</w:instrText>
      </w:r>
      <w:r w:rsidR="00502BBC" w:rsidRPr="00A71925">
        <w:rPr>
          <w:lang w:val="ru-RU"/>
          <w:rPrChange w:id="31" w:author="vladimirv" w:date="2020-12-10T00:18:00Z">
            <w:rPr/>
          </w:rPrChange>
        </w:rPr>
        <w:instrText>://</w:instrText>
      </w:r>
      <w:r w:rsidR="00502BBC">
        <w:instrText>docs</w:instrText>
      </w:r>
      <w:r w:rsidR="00502BBC" w:rsidRPr="00A71925">
        <w:rPr>
          <w:lang w:val="ru-RU"/>
          <w:rPrChange w:id="32" w:author="vladimirv" w:date="2020-12-10T00:18:00Z">
            <w:rPr/>
          </w:rPrChange>
        </w:rPr>
        <w:instrText>.</w:instrText>
      </w:r>
      <w:r w:rsidR="00502BBC">
        <w:instrText>conda</w:instrText>
      </w:r>
      <w:r w:rsidR="00502BBC" w:rsidRPr="00A71925">
        <w:rPr>
          <w:lang w:val="ru-RU"/>
          <w:rPrChange w:id="33" w:author="vladimirv" w:date="2020-12-10T00:18:00Z">
            <w:rPr/>
          </w:rPrChange>
        </w:rPr>
        <w:instrText>.</w:instrText>
      </w:r>
      <w:r w:rsidR="00502BBC">
        <w:instrText>io</w:instrText>
      </w:r>
      <w:r w:rsidR="00502BBC" w:rsidRPr="00A71925">
        <w:rPr>
          <w:lang w:val="ru-RU"/>
          <w:rPrChange w:id="34" w:author="vladimirv" w:date="2020-12-10T00:18:00Z">
            <w:rPr/>
          </w:rPrChange>
        </w:rPr>
        <w:instrText>/</w:instrText>
      </w:r>
      <w:r w:rsidR="00502BBC">
        <w:instrText>en</w:instrText>
      </w:r>
      <w:r w:rsidR="00502BBC" w:rsidRPr="00A71925">
        <w:rPr>
          <w:lang w:val="ru-RU"/>
          <w:rPrChange w:id="35" w:author="vladimirv" w:date="2020-12-10T00:18:00Z">
            <w:rPr/>
          </w:rPrChange>
        </w:rPr>
        <w:instrText>/</w:instrText>
      </w:r>
      <w:r w:rsidR="00502BBC">
        <w:instrText>latest</w:instrText>
      </w:r>
      <w:r w:rsidR="00502BBC" w:rsidRPr="00A71925">
        <w:rPr>
          <w:lang w:val="ru-RU"/>
          <w:rPrChange w:id="36" w:author="vladimirv" w:date="2020-12-10T00:18:00Z">
            <w:rPr/>
          </w:rPrChange>
        </w:rPr>
        <w:instrText>/</w:instrText>
      </w:r>
      <w:r w:rsidR="00502BBC">
        <w:instrText>miniconda</w:instrText>
      </w:r>
      <w:r w:rsidR="00502BBC" w:rsidRPr="00A71925">
        <w:rPr>
          <w:lang w:val="ru-RU"/>
          <w:rPrChange w:id="37" w:author="vladimirv" w:date="2020-12-10T00:18:00Z">
            <w:rPr/>
          </w:rPrChange>
        </w:rPr>
        <w:instrText>.</w:instrText>
      </w:r>
      <w:r w:rsidR="00502BBC">
        <w:instrText>html</w:instrText>
      </w:r>
      <w:r w:rsidR="00502BBC" w:rsidRPr="00A71925">
        <w:rPr>
          <w:lang w:val="ru-RU"/>
          <w:rPrChange w:id="38" w:author="vladimirv" w:date="2020-12-10T00:18:00Z">
            <w:rPr/>
          </w:rPrChange>
        </w:rPr>
        <w:instrText xml:space="preserve">" </w:instrText>
      </w:r>
      <w:r w:rsidR="00502BBC">
        <w:fldChar w:fldCharType="separate"/>
      </w:r>
      <w:r w:rsidR="000336A9" w:rsidRPr="000A6046">
        <w:rPr>
          <w:rStyle w:val="a5"/>
          <w:lang w:val="ru-RU"/>
        </w:rPr>
        <w:t>https://docs.conda.io/en/latest/miniconda.html</w:t>
      </w:r>
      <w:r w:rsidR="00502BBC">
        <w:rPr>
          <w:rStyle w:val="a5"/>
          <w:lang w:val="ru-RU"/>
        </w:rPr>
        <w:fldChar w:fldCharType="end"/>
      </w:r>
      <w:r w:rsidR="000336A9" w:rsidRPr="002D5C16">
        <w:rPr>
          <w:color w:val="auto"/>
          <w:lang w:val="ru-RU"/>
        </w:rPr>
        <w:t xml:space="preserve"> </w:t>
      </w:r>
    </w:p>
    <w:p w:rsidR="000C0FA7" w:rsidRDefault="00E674A2">
      <w:pPr>
        <w:numPr>
          <w:ilvl w:val="0"/>
          <w:numId w:val="5"/>
        </w:numPr>
        <w:spacing w:line="240" w:lineRule="auto"/>
        <w:rPr>
          <w:color w:val="auto"/>
        </w:rPr>
      </w:pPr>
      <w:proofErr w:type="spellStart"/>
      <w:proofErr w:type="gramStart"/>
      <w:r>
        <w:rPr>
          <w:color w:val="auto"/>
        </w:rPr>
        <w:t>numpy</w:t>
      </w:r>
      <w:proofErr w:type="spellEnd"/>
      <w:proofErr w:type="gramEnd"/>
      <w:r>
        <w:rPr>
          <w:color w:val="auto"/>
        </w:rPr>
        <w:t xml:space="preserve"> 1.6.*</w:t>
      </w:r>
    </w:p>
    <w:p w:rsidR="000C0FA7" w:rsidRDefault="00E674A2">
      <w:pPr>
        <w:numPr>
          <w:ilvl w:val="0"/>
          <w:numId w:val="5"/>
        </w:numPr>
        <w:spacing w:line="240" w:lineRule="auto"/>
        <w:rPr>
          <w:color w:val="auto"/>
        </w:rPr>
      </w:pPr>
      <w:proofErr w:type="spellStart"/>
      <w:proofErr w:type="gramStart"/>
      <w:r>
        <w:rPr>
          <w:color w:val="auto"/>
        </w:rPr>
        <w:t>mathplotlib</w:t>
      </w:r>
      <w:proofErr w:type="spellEnd"/>
      <w:proofErr w:type="gramEnd"/>
      <w:r>
        <w:rPr>
          <w:color w:val="auto"/>
        </w:rPr>
        <w:t xml:space="preserve"> 1.5.*</w:t>
      </w:r>
    </w:p>
    <w:p w:rsidR="000C0FA7" w:rsidRDefault="00E674A2">
      <w:pPr>
        <w:numPr>
          <w:ilvl w:val="0"/>
          <w:numId w:val="5"/>
        </w:numPr>
        <w:spacing w:line="240" w:lineRule="auto"/>
        <w:rPr>
          <w:color w:val="auto"/>
        </w:rPr>
      </w:pPr>
      <w:r>
        <w:rPr>
          <w:color w:val="auto"/>
        </w:rPr>
        <w:t>Pyomo 5.6.*, http://www.pyomo.org/</w:t>
      </w:r>
    </w:p>
    <w:p w:rsidR="000C0FA7" w:rsidRDefault="00E674A2">
      <w:pPr>
        <w:numPr>
          <w:ilvl w:val="0"/>
          <w:numId w:val="5"/>
        </w:numPr>
        <w:spacing w:line="240" w:lineRule="auto"/>
        <w:rPr>
          <w:rStyle w:val="a5"/>
          <w:color w:val="00000A"/>
          <w:u w:val="none"/>
          <w:lang w:val="ru-RU"/>
        </w:rPr>
      </w:pPr>
      <w:r>
        <w:rPr>
          <w:color w:val="auto"/>
          <w:lang w:val="ru-RU"/>
        </w:rPr>
        <w:t xml:space="preserve">Решатель нелинейных задач математического программирования </w:t>
      </w:r>
      <w:proofErr w:type="spellStart"/>
      <w:r>
        <w:rPr>
          <w:color w:val="auto"/>
          <w:lang w:val="ru-RU"/>
        </w:rPr>
        <w:t>Ipopt</w:t>
      </w:r>
      <w:proofErr w:type="spellEnd"/>
      <w:r>
        <w:rPr>
          <w:color w:val="auto"/>
          <w:lang w:val="ru-RU"/>
        </w:rPr>
        <w:t xml:space="preserve"> 3.12.*, </w:t>
      </w:r>
      <w:r w:rsidR="00502BBC">
        <w:fldChar w:fldCharType="begin"/>
      </w:r>
      <w:r w:rsidR="00502BBC" w:rsidRPr="00A71925">
        <w:rPr>
          <w:lang w:val="ru-RU"/>
          <w:rPrChange w:id="39" w:author="vladimirv" w:date="2020-12-10T00:18:00Z">
            <w:rPr/>
          </w:rPrChange>
        </w:rPr>
        <w:instrText xml:space="preserve"> </w:instrText>
      </w:r>
      <w:r w:rsidR="00502BBC">
        <w:instrText>HYPERLINK</w:instrText>
      </w:r>
      <w:r w:rsidR="00502BBC" w:rsidRPr="00A71925">
        <w:rPr>
          <w:lang w:val="ru-RU"/>
          <w:rPrChange w:id="40" w:author="vladimirv" w:date="2020-12-10T00:18:00Z">
            <w:rPr/>
          </w:rPrChange>
        </w:rPr>
        <w:instrText xml:space="preserve"> "</w:instrText>
      </w:r>
      <w:r w:rsidR="00502BBC">
        <w:instrText>https</w:instrText>
      </w:r>
      <w:r w:rsidR="00502BBC" w:rsidRPr="00A71925">
        <w:rPr>
          <w:lang w:val="ru-RU"/>
          <w:rPrChange w:id="41" w:author="vladimirv" w:date="2020-12-10T00:18:00Z">
            <w:rPr/>
          </w:rPrChange>
        </w:rPr>
        <w:instrText>://</w:instrText>
      </w:r>
      <w:r w:rsidR="00502BBC">
        <w:instrText>github</w:instrText>
      </w:r>
      <w:r w:rsidR="00502BBC" w:rsidRPr="00A71925">
        <w:rPr>
          <w:lang w:val="ru-RU"/>
          <w:rPrChange w:id="42" w:author="vladimirv" w:date="2020-12-10T00:18:00Z">
            <w:rPr/>
          </w:rPrChange>
        </w:rPr>
        <w:instrText>.</w:instrText>
      </w:r>
      <w:r w:rsidR="00502BBC">
        <w:instrText>com</w:instrText>
      </w:r>
      <w:r w:rsidR="00502BBC" w:rsidRPr="00A71925">
        <w:rPr>
          <w:lang w:val="ru-RU"/>
          <w:rPrChange w:id="43" w:author="vladimirv" w:date="2020-12-10T00:18:00Z">
            <w:rPr/>
          </w:rPrChange>
        </w:rPr>
        <w:instrText>/</w:instrText>
      </w:r>
      <w:r w:rsidR="00502BBC">
        <w:instrText>coin</w:instrText>
      </w:r>
      <w:r w:rsidR="00502BBC" w:rsidRPr="00A71925">
        <w:rPr>
          <w:lang w:val="ru-RU"/>
          <w:rPrChange w:id="44" w:author="vladimirv" w:date="2020-12-10T00:18:00Z">
            <w:rPr/>
          </w:rPrChange>
        </w:rPr>
        <w:instrText>-</w:instrText>
      </w:r>
      <w:r w:rsidR="00502BBC">
        <w:instrText>or</w:instrText>
      </w:r>
      <w:r w:rsidR="00502BBC" w:rsidRPr="00A71925">
        <w:rPr>
          <w:lang w:val="ru-RU"/>
          <w:rPrChange w:id="45" w:author="vladimirv" w:date="2020-12-10T00:18:00Z">
            <w:rPr/>
          </w:rPrChange>
        </w:rPr>
        <w:instrText>/</w:instrText>
      </w:r>
      <w:r w:rsidR="00502BBC">
        <w:instrText>Ipopt</w:instrText>
      </w:r>
      <w:r w:rsidR="00502BBC" w:rsidRPr="00A71925">
        <w:rPr>
          <w:lang w:val="ru-RU"/>
          <w:rPrChange w:id="46" w:author="vladimirv" w:date="2020-12-10T00:18:00Z">
            <w:rPr/>
          </w:rPrChange>
        </w:rPr>
        <w:instrText>" \</w:instrText>
      </w:r>
      <w:r w:rsidR="00502BBC">
        <w:instrText>h</w:instrText>
      </w:r>
      <w:r w:rsidR="00502BBC" w:rsidRPr="00A71925">
        <w:rPr>
          <w:lang w:val="ru-RU"/>
          <w:rPrChange w:id="47" w:author="vladimirv" w:date="2020-12-10T00:18:00Z">
            <w:rPr/>
          </w:rPrChange>
        </w:rPr>
        <w:instrText xml:space="preserve"> </w:instrText>
      </w:r>
      <w:r w:rsidR="00502BBC">
        <w:fldChar w:fldCharType="separate"/>
      </w:r>
      <w:r>
        <w:rPr>
          <w:rStyle w:val="a5"/>
          <w:color w:val="auto"/>
          <w:lang w:val="ru-RU"/>
        </w:rPr>
        <w:t>https://github.com/coin-or/Ipopt</w:t>
      </w:r>
      <w:r w:rsidR="00502BBC">
        <w:rPr>
          <w:rStyle w:val="a5"/>
          <w:color w:val="auto"/>
          <w:lang w:val="ru-RU"/>
        </w:rPr>
        <w:fldChar w:fldCharType="end"/>
      </w:r>
    </w:p>
    <w:p w:rsidR="00351132" w:rsidRPr="00351132" w:rsidRDefault="00E674A2">
      <w:pPr>
        <w:numPr>
          <w:ilvl w:val="0"/>
          <w:numId w:val="5"/>
        </w:numPr>
        <w:spacing w:line="240" w:lineRule="auto"/>
        <w:rPr>
          <w:ins w:id="48" w:author="vladimirv" w:date="2020-12-06T15:47:00Z"/>
          <w:color w:val="auto"/>
          <w:lang w:val="ru-RU"/>
        </w:rPr>
      </w:pPr>
      <w:proofErr w:type="gramStart"/>
      <w:r w:rsidRPr="002D5C16">
        <w:rPr>
          <w:color w:val="auto"/>
          <w:lang w:val="ru-RU"/>
        </w:rPr>
        <w:t xml:space="preserve">Для проведения масштабных расчётов желательно использование платформы </w:t>
      </w:r>
      <w:proofErr w:type="spellStart"/>
      <w:r w:rsidRPr="002D5C16">
        <w:rPr>
          <w:color w:val="auto"/>
          <w:lang w:val="ru-RU"/>
        </w:rPr>
        <w:t>Everest</w:t>
      </w:r>
      <w:proofErr w:type="spellEnd"/>
      <w:r w:rsidRPr="002D5C16">
        <w:rPr>
          <w:color w:val="auto"/>
          <w:lang w:val="ru-RU"/>
        </w:rPr>
        <w:t xml:space="preserve">, </w:t>
      </w:r>
      <w:r w:rsidR="00502BBC">
        <w:fldChar w:fldCharType="begin"/>
      </w:r>
      <w:r w:rsidR="00502BBC" w:rsidRPr="00A71925">
        <w:rPr>
          <w:lang w:val="ru-RU"/>
          <w:rPrChange w:id="49" w:author="vladimirv" w:date="2020-12-10T00:17:00Z">
            <w:rPr/>
          </w:rPrChange>
        </w:rPr>
        <w:instrText xml:space="preserve"> </w:instrText>
      </w:r>
      <w:r w:rsidR="00502BBC">
        <w:instrText>HYPERLINK</w:instrText>
      </w:r>
      <w:r w:rsidR="00502BBC" w:rsidRPr="00A71925">
        <w:rPr>
          <w:lang w:val="ru-RU"/>
          <w:rPrChange w:id="50" w:author="vladimirv" w:date="2020-12-10T00:17:00Z">
            <w:rPr/>
          </w:rPrChange>
        </w:rPr>
        <w:instrText xml:space="preserve"> "</w:instrText>
      </w:r>
      <w:r w:rsidR="00502BBC">
        <w:instrText>http</w:instrText>
      </w:r>
      <w:r w:rsidR="00502BBC" w:rsidRPr="00A71925">
        <w:rPr>
          <w:lang w:val="ru-RU"/>
          <w:rPrChange w:id="51" w:author="vladimirv" w:date="2020-12-10T00:17:00Z">
            <w:rPr/>
          </w:rPrChange>
        </w:rPr>
        <w:instrText>:</w:instrText>
      </w:r>
      <w:r w:rsidR="00502BBC" w:rsidRPr="00A71925">
        <w:rPr>
          <w:lang w:val="ru-RU"/>
          <w:rPrChange w:id="52" w:author="vladimirv" w:date="2020-12-10T00:17:00Z">
            <w:rPr/>
          </w:rPrChange>
        </w:rPr>
        <w:instrText>//</w:instrText>
      </w:r>
      <w:r w:rsidR="00502BBC">
        <w:instrText>everest</w:instrText>
      </w:r>
      <w:r w:rsidR="00502BBC" w:rsidRPr="00A71925">
        <w:rPr>
          <w:lang w:val="ru-RU"/>
          <w:rPrChange w:id="53" w:author="vladimirv" w:date="2020-12-10T00:17:00Z">
            <w:rPr/>
          </w:rPrChange>
        </w:rPr>
        <w:instrText>.</w:instrText>
      </w:r>
      <w:r w:rsidR="00502BBC">
        <w:instrText>distcomp</w:instrText>
      </w:r>
      <w:r w:rsidR="00502BBC" w:rsidRPr="00A71925">
        <w:rPr>
          <w:lang w:val="ru-RU"/>
          <w:rPrChange w:id="54" w:author="vladimirv" w:date="2020-12-10T00:17:00Z">
            <w:rPr/>
          </w:rPrChange>
        </w:rPr>
        <w:instrText>.</w:instrText>
      </w:r>
      <w:r w:rsidR="00502BBC">
        <w:instrText>org</w:instrText>
      </w:r>
      <w:r w:rsidR="00502BBC" w:rsidRPr="00A71925">
        <w:rPr>
          <w:lang w:val="ru-RU"/>
          <w:rPrChange w:id="55" w:author="vladimirv" w:date="2020-12-10T00:17:00Z">
            <w:rPr/>
          </w:rPrChange>
        </w:rPr>
        <w:instrText xml:space="preserve">/" </w:instrText>
      </w:r>
      <w:r w:rsidR="00502BBC">
        <w:fldChar w:fldCharType="separate"/>
      </w:r>
      <w:r w:rsidR="00351132" w:rsidRPr="00351132">
        <w:rPr>
          <w:rStyle w:val="a5"/>
          <w:lang w:val="ru-RU"/>
        </w:rPr>
        <w:t>http://everest.distcomp.org/</w:t>
      </w:r>
      <w:r w:rsidR="00502BBC">
        <w:rPr>
          <w:rStyle w:val="a5"/>
          <w:lang w:val="ru-RU"/>
        </w:rPr>
        <w:fldChar w:fldCharType="end"/>
      </w:r>
      <w:r w:rsidR="00351132" w:rsidRPr="00351132">
        <w:rPr>
          <w:color w:val="auto"/>
          <w:lang w:val="ru-RU"/>
        </w:rPr>
        <w:t xml:space="preserve"> </w:t>
      </w:r>
      <w:r w:rsidRPr="002D5C16">
        <w:rPr>
          <w:color w:val="auto"/>
          <w:lang w:val="ru-RU"/>
        </w:rPr>
        <w:t xml:space="preserve">в частности, приложения  SSOP, </w:t>
      </w:r>
      <w:r w:rsidRPr="00351132">
        <w:rPr>
          <w:color w:val="auto"/>
          <w:lang w:val="ru-RU"/>
        </w:rPr>
        <w:br/>
      </w:r>
      <w:r w:rsidR="00502BBC">
        <w:fldChar w:fldCharType="begin"/>
      </w:r>
      <w:r w:rsidR="00502BBC" w:rsidRPr="00A71925">
        <w:rPr>
          <w:lang w:val="ru-RU"/>
          <w:rPrChange w:id="56" w:author="vladimirv" w:date="2020-12-10T00:17:00Z">
            <w:rPr/>
          </w:rPrChange>
        </w:rPr>
        <w:instrText xml:space="preserve"> </w:instrText>
      </w:r>
      <w:r w:rsidR="00502BBC">
        <w:instrText>HYPERLINK</w:instrText>
      </w:r>
      <w:r w:rsidR="00502BBC" w:rsidRPr="00A71925">
        <w:rPr>
          <w:lang w:val="ru-RU"/>
          <w:rPrChange w:id="57" w:author="vladimirv" w:date="2020-12-10T00:17:00Z">
            <w:rPr/>
          </w:rPrChange>
        </w:rPr>
        <w:instrText xml:space="preserve"> "</w:instrText>
      </w:r>
      <w:r w:rsidR="00502BBC">
        <w:instrText>https</w:instrText>
      </w:r>
      <w:r w:rsidR="00502BBC" w:rsidRPr="00A71925">
        <w:rPr>
          <w:lang w:val="ru-RU"/>
          <w:rPrChange w:id="58" w:author="vladimirv" w:date="2020-12-10T00:17:00Z">
            <w:rPr/>
          </w:rPrChange>
        </w:rPr>
        <w:instrText>://</w:instrText>
      </w:r>
      <w:r w:rsidR="00502BBC">
        <w:instrText>optmod</w:instrText>
      </w:r>
      <w:r w:rsidR="00502BBC" w:rsidRPr="00A71925">
        <w:rPr>
          <w:lang w:val="ru-RU"/>
          <w:rPrChange w:id="59" w:author="vladimirv" w:date="2020-12-10T00:17:00Z">
            <w:rPr/>
          </w:rPrChange>
        </w:rPr>
        <w:instrText>.</w:instrText>
      </w:r>
      <w:r w:rsidR="00502BBC">
        <w:instrText>distcomp</w:instrText>
      </w:r>
      <w:r w:rsidR="00502BBC" w:rsidRPr="00A71925">
        <w:rPr>
          <w:lang w:val="ru-RU"/>
          <w:rPrChange w:id="60" w:author="vladimirv" w:date="2020-12-10T00:17:00Z">
            <w:rPr/>
          </w:rPrChange>
        </w:rPr>
        <w:instrText>.</w:instrText>
      </w:r>
      <w:r w:rsidR="00502BBC">
        <w:instrText>org</w:instrText>
      </w:r>
      <w:r w:rsidR="00502BBC" w:rsidRPr="00A71925">
        <w:rPr>
          <w:lang w:val="ru-RU"/>
          <w:rPrChange w:id="61" w:author="vladimirv" w:date="2020-12-10T00:17:00Z">
            <w:rPr/>
          </w:rPrChange>
        </w:rPr>
        <w:instrText>/</w:instrText>
      </w:r>
      <w:r w:rsidR="00502BBC">
        <w:instrText>apps</w:instrText>
      </w:r>
      <w:r w:rsidR="00502BBC" w:rsidRPr="00A71925">
        <w:rPr>
          <w:lang w:val="ru-RU"/>
          <w:rPrChange w:id="62" w:author="vladimirv" w:date="2020-12-10T00:17:00Z">
            <w:rPr/>
          </w:rPrChange>
        </w:rPr>
        <w:instrText>/</w:instrText>
      </w:r>
      <w:r w:rsidR="00502BBC">
        <w:instrText>vladimirv</w:instrText>
      </w:r>
      <w:r w:rsidR="00502BBC" w:rsidRPr="00A71925">
        <w:rPr>
          <w:lang w:val="ru-RU"/>
          <w:rPrChange w:id="63" w:author="vladimirv" w:date="2020-12-10T00:17:00Z">
            <w:rPr/>
          </w:rPrChange>
        </w:rPr>
        <w:instrText>/</w:instrText>
      </w:r>
      <w:r w:rsidR="00502BBC">
        <w:instrText>solve</w:instrText>
      </w:r>
      <w:r w:rsidR="00502BBC" w:rsidRPr="00A71925">
        <w:rPr>
          <w:lang w:val="ru-RU"/>
          <w:rPrChange w:id="64" w:author="vladimirv" w:date="2020-12-10T00:17:00Z">
            <w:rPr/>
          </w:rPrChange>
        </w:rPr>
        <w:instrText>-</w:instrText>
      </w:r>
      <w:r w:rsidR="00502BBC">
        <w:instrText>set</w:instrText>
      </w:r>
      <w:r w:rsidR="00502BBC" w:rsidRPr="00A71925">
        <w:rPr>
          <w:lang w:val="ru-RU"/>
          <w:rPrChange w:id="65" w:author="vladimirv" w:date="2020-12-10T00:17:00Z">
            <w:rPr/>
          </w:rPrChange>
        </w:rPr>
        <w:instrText>-</w:instrText>
      </w:r>
      <w:r w:rsidR="00502BBC">
        <w:instrText>opt</w:instrText>
      </w:r>
      <w:r w:rsidR="00502BBC" w:rsidRPr="00A71925">
        <w:rPr>
          <w:lang w:val="ru-RU"/>
          <w:rPrChange w:id="66" w:author="vladimirv" w:date="2020-12-10T00:17:00Z">
            <w:rPr/>
          </w:rPrChange>
        </w:rPr>
        <w:instrText>-</w:instrText>
      </w:r>
      <w:r w:rsidR="00502BBC">
        <w:instrText>probs</w:instrText>
      </w:r>
      <w:r w:rsidR="00502BBC" w:rsidRPr="00A71925">
        <w:rPr>
          <w:lang w:val="ru-RU"/>
          <w:rPrChange w:id="67" w:author="vladimirv" w:date="2020-12-10T00:17:00Z">
            <w:rPr/>
          </w:rPrChange>
        </w:rPr>
        <w:instrText xml:space="preserve">" </w:instrText>
      </w:r>
      <w:r w:rsidR="00502BBC">
        <w:fldChar w:fldCharType="separate"/>
      </w:r>
      <w:r w:rsidRPr="00351132">
        <w:rPr>
          <w:rStyle w:val="a5"/>
          <w:lang w:val="ru-RU"/>
        </w:rPr>
        <w:t>https://optmod.distcomp.org/apps/vladimirv/solve-set-opt-probs</w:t>
      </w:r>
      <w:r w:rsidR="00502BBC">
        <w:rPr>
          <w:rStyle w:val="a5"/>
          <w:lang w:val="ru-RU"/>
        </w:rPr>
        <w:fldChar w:fldCharType="end"/>
      </w:r>
      <w:r w:rsidRPr="00351132">
        <w:rPr>
          <w:color w:val="auto"/>
          <w:lang w:val="ru-RU"/>
        </w:rPr>
        <w:t xml:space="preserve">, </w:t>
      </w:r>
      <w:r w:rsidRPr="00351132">
        <w:rPr>
          <w:color w:val="auto"/>
          <w:lang w:val="ru-RU"/>
        </w:rPr>
        <w:br/>
      </w:r>
      <w:r w:rsidRPr="002D5C16">
        <w:rPr>
          <w:color w:val="auto"/>
          <w:lang w:val="ru-RU"/>
        </w:rPr>
        <w:t xml:space="preserve">позволяющего одновременно решать набор оптимизационных задач на вычислительных ресурсах, подключённых к системе </w:t>
      </w:r>
      <w:r w:rsidR="00502BBC">
        <w:fldChar w:fldCharType="begin"/>
      </w:r>
      <w:r w:rsidR="00502BBC" w:rsidRPr="00A71925">
        <w:rPr>
          <w:lang w:val="ru-RU"/>
          <w:rPrChange w:id="68" w:author="vladimirv" w:date="2020-12-10T00:17:00Z">
            <w:rPr/>
          </w:rPrChange>
        </w:rPr>
        <w:instrText xml:space="preserve"> </w:instrText>
      </w:r>
      <w:r w:rsidR="00502BBC">
        <w:instrText>HYPERLINK</w:instrText>
      </w:r>
      <w:r w:rsidR="00502BBC" w:rsidRPr="00A71925">
        <w:rPr>
          <w:lang w:val="ru-RU"/>
          <w:rPrChange w:id="69" w:author="vladimirv" w:date="2020-12-10T00:17:00Z">
            <w:rPr/>
          </w:rPrChange>
        </w:rPr>
        <w:instrText xml:space="preserve"> "</w:instrText>
      </w:r>
      <w:r w:rsidR="00502BBC">
        <w:instrText>https</w:instrText>
      </w:r>
      <w:r w:rsidR="00502BBC" w:rsidRPr="00A71925">
        <w:rPr>
          <w:lang w:val="ru-RU"/>
          <w:rPrChange w:id="70" w:author="vladimirv" w:date="2020-12-10T00:17:00Z">
            <w:rPr/>
          </w:rPrChange>
        </w:rPr>
        <w:instrText>://</w:instrText>
      </w:r>
      <w:r w:rsidR="00502BBC">
        <w:instrText>optmod</w:instrText>
      </w:r>
      <w:r w:rsidR="00502BBC" w:rsidRPr="00A71925">
        <w:rPr>
          <w:lang w:val="ru-RU"/>
          <w:rPrChange w:id="71" w:author="vladimirv" w:date="2020-12-10T00:17:00Z">
            <w:rPr/>
          </w:rPrChange>
        </w:rPr>
        <w:instrText>.</w:instrText>
      </w:r>
      <w:r w:rsidR="00502BBC">
        <w:instrText>distcomp</w:instrText>
      </w:r>
      <w:r w:rsidR="00502BBC" w:rsidRPr="00A71925">
        <w:rPr>
          <w:lang w:val="ru-RU"/>
          <w:rPrChange w:id="72" w:author="vladimirv" w:date="2020-12-10T00:17:00Z">
            <w:rPr/>
          </w:rPrChange>
        </w:rPr>
        <w:instrText>.</w:instrText>
      </w:r>
      <w:r w:rsidR="00502BBC">
        <w:instrText>org</w:instrText>
      </w:r>
      <w:r w:rsidR="00502BBC" w:rsidRPr="00A71925">
        <w:rPr>
          <w:lang w:val="ru-RU"/>
          <w:rPrChange w:id="73" w:author="vladimirv" w:date="2020-12-10T00:17:00Z">
            <w:rPr/>
          </w:rPrChange>
        </w:rPr>
        <w:instrText xml:space="preserve">" </w:instrText>
      </w:r>
      <w:r w:rsidR="00502BBC">
        <w:fldChar w:fldCharType="separate"/>
      </w:r>
      <w:r w:rsidRPr="002D5C16">
        <w:rPr>
          <w:rStyle w:val="a5"/>
          <w:lang w:val="ru-RU"/>
        </w:rPr>
        <w:t>https://optmod.distcomp.org</w:t>
      </w:r>
      <w:r w:rsidR="00502BBC">
        <w:rPr>
          <w:rStyle w:val="a5"/>
          <w:lang w:val="ru-RU"/>
        </w:rPr>
        <w:fldChar w:fldCharType="end"/>
      </w:r>
      <w:r w:rsidRPr="002D5C16">
        <w:rPr>
          <w:color w:val="auto"/>
          <w:lang w:val="ru-RU"/>
        </w:rPr>
        <w:t>.</w:t>
      </w:r>
      <w:r w:rsidR="00351132" w:rsidRPr="002D5C16">
        <w:rPr>
          <w:color w:val="auto"/>
          <w:lang w:val="ru-RU"/>
        </w:rPr>
        <w:t xml:space="preserve"> Для этого нужно будет зарегистрироваться на сайте </w:t>
      </w:r>
      <w:r w:rsidR="00351132" w:rsidRPr="00351132">
        <w:rPr>
          <w:color w:val="auto"/>
          <w:lang w:val="ru-RU"/>
        </w:rPr>
        <w:br/>
      </w:r>
      <w:r w:rsidR="00502BBC">
        <w:fldChar w:fldCharType="begin"/>
      </w:r>
      <w:r w:rsidR="00502BBC" w:rsidRPr="00A71925">
        <w:rPr>
          <w:lang w:val="ru-RU"/>
          <w:rPrChange w:id="74" w:author="vladimirv" w:date="2020-12-10T00:18:00Z">
            <w:rPr/>
          </w:rPrChange>
        </w:rPr>
        <w:instrText xml:space="preserve"> </w:instrText>
      </w:r>
      <w:r w:rsidR="00502BBC">
        <w:instrText>HYPERLINK</w:instrText>
      </w:r>
      <w:r w:rsidR="00502BBC" w:rsidRPr="00A71925">
        <w:rPr>
          <w:lang w:val="ru-RU"/>
          <w:rPrChange w:id="75" w:author="vladimirv" w:date="2020-12-10T00:18:00Z">
            <w:rPr/>
          </w:rPrChange>
        </w:rPr>
        <w:instrText xml:space="preserve"> "</w:instrText>
      </w:r>
      <w:r w:rsidR="00502BBC">
        <w:instrText>https</w:instrText>
      </w:r>
      <w:r w:rsidR="00502BBC" w:rsidRPr="00A71925">
        <w:rPr>
          <w:lang w:val="ru-RU"/>
          <w:rPrChange w:id="76" w:author="vladimirv" w:date="2020-12-10T00:18:00Z">
            <w:rPr/>
          </w:rPrChange>
        </w:rPr>
        <w:instrText>:</w:instrText>
      </w:r>
      <w:r w:rsidR="00502BBC" w:rsidRPr="00A71925">
        <w:rPr>
          <w:lang w:val="ru-RU"/>
          <w:rPrChange w:id="77" w:author="vladimirv" w:date="2020-12-10T00:18:00Z">
            <w:rPr/>
          </w:rPrChange>
        </w:rPr>
        <w:instrText>//</w:instrText>
      </w:r>
      <w:r w:rsidR="00502BBC">
        <w:instrText>everest</w:instrText>
      </w:r>
      <w:r w:rsidR="00502BBC" w:rsidRPr="00A71925">
        <w:rPr>
          <w:lang w:val="ru-RU"/>
          <w:rPrChange w:id="78" w:author="vladimirv" w:date="2020-12-10T00:18:00Z">
            <w:rPr/>
          </w:rPrChange>
        </w:rPr>
        <w:instrText>.</w:instrText>
      </w:r>
      <w:r w:rsidR="00502BBC">
        <w:instrText>distcomp</w:instrText>
      </w:r>
      <w:r w:rsidR="00502BBC" w:rsidRPr="00A71925">
        <w:rPr>
          <w:lang w:val="ru-RU"/>
          <w:rPrChange w:id="79" w:author="vladimirv" w:date="2020-12-10T00:18:00Z">
            <w:rPr/>
          </w:rPrChange>
        </w:rPr>
        <w:instrText>.</w:instrText>
      </w:r>
      <w:r w:rsidR="00502BBC">
        <w:instrText>org</w:instrText>
      </w:r>
      <w:r w:rsidR="00502BBC" w:rsidRPr="00A71925">
        <w:rPr>
          <w:lang w:val="ru-RU"/>
          <w:rPrChange w:id="80" w:author="vladimirv" w:date="2020-12-10T00:18:00Z">
            <w:rPr/>
          </w:rPrChange>
        </w:rPr>
        <w:instrText xml:space="preserve">/" </w:instrText>
      </w:r>
      <w:r w:rsidR="00502BBC">
        <w:fldChar w:fldCharType="separate"/>
      </w:r>
      <w:r w:rsidR="00351132" w:rsidRPr="00351132">
        <w:rPr>
          <w:rStyle w:val="a5"/>
          <w:lang w:val="ru-RU"/>
        </w:rPr>
        <w:t>https://everest.distcomp.org/</w:t>
      </w:r>
      <w:r w:rsidR="00502BBC">
        <w:rPr>
          <w:rStyle w:val="a5"/>
          <w:lang w:val="ru-RU"/>
        </w:rPr>
        <w:fldChar w:fldCharType="end"/>
      </w:r>
      <w:r w:rsidR="00351132" w:rsidRPr="00351132">
        <w:rPr>
          <w:color w:val="auto"/>
          <w:lang w:val="ru-RU"/>
        </w:rPr>
        <w:t xml:space="preserve"> или </w:t>
      </w:r>
      <w:r w:rsidR="00502BBC">
        <w:fldChar w:fldCharType="begin"/>
      </w:r>
      <w:r w:rsidR="00502BBC" w:rsidRPr="00A71925">
        <w:rPr>
          <w:lang w:val="ru-RU"/>
          <w:rPrChange w:id="81" w:author="vladimirv" w:date="2020-12-10T00:18:00Z">
            <w:rPr/>
          </w:rPrChange>
        </w:rPr>
        <w:instrText xml:space="preserve"> </w:instrText>
      </w:r>
      <w:r w:rsidR="00502BBC">
        <w:instrText>HYPERLINK</w:instrText>
      </w:r>
      <w:r w:rsidR="00502BBC" w:rsidRPr="00A71925">
        <w:rPr>
          <w:lang w:val="ru-RU"/>
          <w:rPrChange w:id="82" w:author="vladimirv" w:date="2020-12-10T00:18:00Z">
            <w:rPr/>
          </w:rPrChange>
        </w:rPr>
        <w:instrText xml:space="preserve"> "</w:instrText>
      </w:r>
      <w:r w:rsidR="00502BBC">
        <w:instrText>https</w:instrText>
      </w:r>
      <w:r w:rsidR="00502BBC" w:rsidRPr="00A71925">
        <w:rPr>
          <w:lang w:val="ru-RU"/>
          <w:rPrChange w:id="83" w:author="vladimirv" w:date="2020-12-10T00:18:00Z">
            <w:rPr/>
          </w:rPrChange>
        </w:rPr>
        <w:instrText>://</w:instrText>
      </w:r>
      <w:r w:rsidR="00502BBC">
        <w:instrText>optmod</w:instrText>
      </w:r>
      <w:r w:rsidR="00502BBC" w:rsidRPr="00A71925">
        <w:rPr>
          <w:lang w:val="ru-RU"/>
          <w:rPrChange w:id="84" w:author="vladimirv" w:date="2020-12-10T00:18:00Z">
            <w:rPr/>
          </w:rPrChange>
        </w:rPr>
        <w:instrText>.</w:instrText>
      </w:r>
      <w:r w:rsidR="00502BBC">
        <w:instrText>distcomp</w:instrText>
      </w:r>
      <w:r w:rsidR="00502BBC" w:rsidRPr="00A71925">
        <w:rPr>
          <w:lang w:val="ru-RU"/>
          <w:rPrChange w:id="85" w:author="vladimirv" w:date="2020-12-10T00:18:00Z">
            <w:rPr/>
          </w:rPrChange>
        </w:rPr>
        <w:instrText>.</w:instrText>
      </w:r>
      <w:r w:rsidR="00502BBC">
        <w:instrText>org</w:instrText>
      </w:r>
      <w:r w:rsidR="00502BBC" w:rsidRPr="00A71925">
        <w:rPr>
          <w:lang w:val="ru-RU"/>
          <w:rPrChange w:id="86" w:author="vladimirv" w:date="2020-12-10T00:18:00Z">
            <w:rPr/>
          </w:rPrChange>
        </w:rPr>
        <w:instrText xml:space="preserve">" </w:instrText>
      </w:r>
      <w:r w:rsidR="00502BBC">
        <w:fldChar w:fldCharType="separate"/>
      </w:r>
      <w:r w:rsidR="00351132" w:rsidRPr="00351132">
        <w:rPr>
          <w:rStyle w:val="a5"/>
          <w:lang w:val="ru-RU"/>
        </w:rPr>
        <w:t>https://optmod.distcomp.org</w:t>
      </w:r>
      <w:r w:rsidR="00502BBC">
        <w:rPr>
          <w:rStyle w:val="a5"/>
          <w:lang w:val="ru-RU"/>
        </w:rPr>
        <w:fldChar w:fldCharType="end"/>
      </w:r>
      <w:ins w:id="87" w:author="vladimirv" w:date="2020-12-06T15:47:00Z">
        <w:r w:rsidR="00351132" w:rsidRPr="00351132">
          <w:rPr>
            <w:color w:val="auto"/>
            <w:lang w:val="ru-RU"/>
          </w:rPr>
          <w:t xml:space="preserve"> .</w:t>
        </w:r>
        <w:proofErr w:type="gramEnd"/>
      </w:ins>
    </w:p>
    <w:p w:rsidR="000C0FA7" w:rsidRDefault="000C0FA7" w:rsidP="002D5C16">
      <w:pPr>
        <w:spacing w:line="240" w:lineRule="auto"/>
        <w:rPr>
          <w:color w:val="auto"/>
          <w:lang w:val="ru-RU"/>
        </w:rPr>
      </w:pP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t>Установка системы</w:t>
      </w:r>
    </w:p>
    <w:p w:rsidR="000C0FA7" w:rsidRDefault="00E674A2">
      <w:pPr>
        <w:pStyle w:val="ad"/>
        <w:spacing w:line="240" w:lineRule="auto"/>
        <w:rPr>
          <w:lang w:val="ru-RU"/>
        </w:rPr>
      </w:pPr>
      <w:r>
        <w:rPr>
          <w:color w:val="auto"/>
          <w:lang w:val="ru-RU"/>
        </w:rPr>
        <w:t xml:space="preserve">За установочным файлом </w:t>
      </w:r>
      <w:proofErr w:type="spellStart"/>
      <w:r>
        <w:rPr>
          <w:i/>
          <w:color w:val="auto"/>
        </w:rPr>
        <w:t>SvF</w:t>
      </w:r>
      <w:proofErr w:type="spellEnd"/>
      <w:r>
        <w:rPr>
          <w:i/>
          <w:color w:val="auto"/>
          <w:lang w:val="ru-RU"/>
        </w:rPr>
        <w:t>.</w:t>
      </w:r>
      <w:r>
        <w:rPr>
          <w:i/>
          <w:color w:val="auto"/>
        </w:rPr>
        <w:t>zip</w:t>
      </w:r>
      <w:r>
        <w:rPr>
          <w:color w:val="auto"/>
          <w:lang w:val="ru-RU"/>
        </w:rPr>
        <w:t xml:space="preserve"> или за доступом к нему через </w:t>
      </w:r>
      <w:proofErr w:type="spellStart"/>
      <w:r>
        <w:rPr>
          <w:i/>
          <w:color w:val="auto"/>
        </w:rPr>
        <w:t>Gitlab</w:t>
      </w:r>
      <w:proofErr w:type="spellEnd"/>
      <w:r>
        <w:rPr>
          <w:color w:val="auto"/>
          <w:lang w:val="ru-RU"/>
        </w:rPr>
        <w:t xml:space="preserve"> следует обратиться к Александру Соколову, </w:t>
      </w:r>
      <w:r>
        <w:fldChar w:fldCharType="begin"/>
      </w:r>
      <w:r w:rsidRPr="00B91CC1">
        <w:rPr>
          <w:lang w:val="ru-RU"/>
          <w:rPrChange w:id="88" w:author="vladimirv" w:date="2020-12-06T15:17:00Z">
            <w:rPr/>
          </w:rPrChange>
        </w:rPr>
        <w:instrText xml:space="preserve"> </w:instrText>
      </w:r>
      <w:r>
        <w:instrText>HYPERLINK</w:instrText>
      </w:r>
      <w:r w:rsidRPr="00B91CC1">
        <w:rPr>
          <w:lang w:val="ru-RU"/>
          <w:rPrChange w:id="89" w:author="vladimirv" w:date="2020-12-06T15:17:00Z">
            <w:rPr/>
          </w:rPrChange>
        </w:rPr>
        <w:instrText xml:space="preserve"> "</w:instrText>
      </w:r>
      <w:r>
        <w:instrText>mailto</w:instrText>
      </w:r>
      <w:r w:rsidRPr="00B91CC1">
        <w:rPr>
          <w:lang w:val="ru-RU"/>
          <w:rPrChange w:id="90" w:author="vladimirv" w:date="2020-12-06T15:17:00Z">
            <w:rPr/>
          </w:rPrChange>
        </w:rPr>
        <w:instrText>:</w:instrText>
      </w:r>
      <w:r>
        <w:instrText>alexander</w:instrText>
      </w:r>
      <w:r w:rsidRPr="00B91CC1">
        <w:rPr>
          <w:lang w:val="ru-RU"/>
          <w:rPrChange w:id="91" w:author="vladimirv" w:date="2020-12-06T15:17:00Z">
            <w:rPr/>
          </w:rPrChange>
        </w:rPr>
        <w:instrText>.</w:instrText>
      </w:r>
      <w:r>
        <w:instrText>v</w:instrText>
      </w:r>
      <w:r w:rsidRPr="00B91CC1">
        <w:rPr>
          <w:lang w:val="ru-RU"/>
          <w:rPrChange w:id="92" w:author="vladimirv" w:date="2020-12-06T15:17:00Z">
            <w:rPr/>
          </w:rPrChange>
        </w:rPr>
        <w:instrText>.</w:instrText>
      </w:r>
      <w:r>
        <w:instrText>sokolov</w:instrText>
      </w:r>
      <w:r w:rsidRPr="00B91CC1">
        <w:rPr>
          <w:lang w:val="ru-RU"/>
          <w:rPrChange w:id="93" w:author="vladimirv" w:date="2020-12-06T15:17:00Z">
            <w:rPr/>
          </w:rPrChange>
        </w:rPr>
        <w:instrText>@</w:instrText>
      </w:r>
      <w:r>
        <w:instrText>gmail</w:instrText>
      </w:r>
      <w:r w:rsidRPr="00B91CC1">
        <w:rPr>
          <w:lang w:val="ru-RU"/>
          <w:rPrChange w:id="94" w:author="vladimirv" w:date="2020-12-06T15:17:00Z">
            <w:rPr/>
          </w:rPrChange>
        </w:rPr>
        <w:instrText>.</w:instrText>
      </w:r>
      <w:r>
        <w:instrText>com</w:instrText>
      </w:r>
      <w:r w:rsidRPr="00B91CC1">
        <w:rPr>
          <w:lang w:val="ru-RU"/>
          <w:rPrChange w:id="95" w:author="vladimirv" w:date="2020-12-06T15:17:00Z">
            <w:rPr/>
          </w:rPrChange>
        </w:rPr>
        <w:instrText>" \</w:instrText>
      </w:r>
      <w:r>
        <w:instrText>h</w:instrText>
      </w:r>
      <w:r w:rsidRPr="00B91CC1">
        <w:rPr>
          <w:lang w:val="ru-RU"/>
          <w:rPrChange w:id="96" w:author="vladimirv" w:date="2020-12-06T15:17:00Z">
            <w:rPr/>
          </w:rPrChange>
        </w:rPr>
        <w:instrText xml:space="preserve"> </w:instrText>
      </w:r>
      <w:r>
        <w:fldChar w:fldCharType="separate"/>
      </w:r>
      <w:r>
        <w:rPr>
          <w:color w:val="auto"/>
        </w:rPr>
        <w:t>alexander</w:t>
      </w:r>
      <w:r>
        <w:rPr>
          <w:color w:val="auto"/>
          <w:lang w:val="ru-RU"/>
        </w:rPr>
        <w:t>.</w:t>
      </w:r>
      <w:r>
        <w:rPr>
          <w:color w:val="auto"/>
        </w:rPr>
        <w:t>v</w:t>
      </w:r>
      <w:r>
        <w:rPr>
          <w:color w:val="auto"/>
          <w:lang w:val="ru-RU"/>
        </w:rPr>
        <w:t>.</w:t>
      </w:r>
      <w:r>
        <w:rPr>
          <w:color w:val="auto"/>
        </w:rPr>
        <w:t>sokolov</w:t>
      </w:r>
      <w:r>
        <w:rPr>
          <w:color w:val="auto"/>
          <w:lang w:val="ru-RU"/>
        </w:rPr>
        <w:t>@</w:t>
      </w:r>
      <w:r>
        <w:rPr>
          <w:color w:val="auto"/>
        </w:rPr>
        <w:t>gmail</w:t>
      </w:r>
      <w:r>
        <w:rPr>
          <w:color w:val="auto"/>
          <w:lang w:val="ru-RU"/>
        </w:rPr>
        <w:t>.</w:t>
      </w:r>
      <w:r>
        <w:rPr>
          <w:color w:val="auto"/>
        </w:rPr>
        <w:t>com</w:t>
      </w:r>
      <w:r>
        <w:rPr>
          <w:color w:val="auto"/>
        </w:rPr>
        <w:fldChar w:fldCharType="end"/>
      </w:r>
      <w:r>
        <w:rPr>
          <w:color w:val="auto"/>
          <w:lang w:val="ru-RU"/>
        </w:rPr>
        <w:t xml:space="preserve"> .</w:t>
      </w:r>
    </w:p>
    <w:p w:rsidR="000C0FA7" w:rsidRDefault="00E674A2">
      <w:pPr>
        <w:pStyle w:val="ad"/>
        <w:numPr>
          <w:ilvl w:val="0"/>
          <w:numId w:val="6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Файл  SvF.zip распакуйте в любой удобный для Вас каталог.</w:t>
      </w:r>
    </w:p>
    <w:p w:rsidR="000C0FA7" w:rsidRDefault="00E674A2">
      <w:pPr>
        <w:pStyle w:val="ad"/>
        <w:numPr>
          <w:ilvl w:val="0"/>
          <w:numId w:val="6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Файл   runSvF28.sh  из каталога </w:t>
      </w:r>
      <w:proofErr w:type="spellStart"/>
      <w:r>
        <w:rPr>
          <w:color w:val="auto"/>
          <w:lang w:val="ru-RU"/>
        </w:rPr>
        <w:t>SvFp</w:t>
      </w:r>
      <w:proofErr w:type="spellEnd"/>
      <w:r>
        <w:rPr>
          <w:color w:val="auto"/>
          <w:lang w:val="ru-RU"/>
        </w:rPr>
        <w:t xml:space="preserve">  скопируйте в /</w:t>
      </w:r>
      <w:proofErr w:type="spellStart"/>
      <w:r>
        <w:rPr>
          <w:color w:val="auto"/>
          <w:lang w:val="ru-RU"/>
        </w:rPr>
        <w:t>home</w:t>
      </w:r>
      <w:proofErr w:type="spellEnd"/>
      <w:r>
        <w:rPr>
          <w:color w:val="auto"/>
          <w:lang w:val="ru-RU"/>
        </w:rPr>
        <w:t>/</w:t>
      </w:r>
      <w:proofErr w:type="spellStart"/>
      <w:r>
        <w:rPr>
          <w:color w:val="auto"/>
          <w:lang w:val="ru-RU"/>
        </w:rPr>
        <w:t>ВашеИмяПользователя</w:t>
      </w:r>
      <w:proofErr w:type="spellEnd"/>
      <w:r>
        <w:rPr>
          <w:color w:val="auto"/>
          <w:lang w:val="ru-RU"/>
        </w:rPr>
        <w:t>/</w:t>
      </w:r>
      <w:proofErr w:type="spellStart"/>
      <w:r>
        <w:rPr>
          <w:color w:val="auto"/>
          <w:lang w:val="ru-RU"/>
        </w:rPr>
        <w:t>bin</w:t>
      </w:r>
      <w:proofErr w:type="spellEnd"/>
      <w:r>
        <w:rPr>
          <w:color w:val="auto"/>
          <w:lang w:val="ru-RU"/>
        </w:rPr>
        <w:t xml:space="preserve">. Затем откройте его в любом текстовом редакторе, найдите там строку </w:t>
      </w:r>
      <w:r>
        <w:rPr>
          <w:color w:val="auto"/>
          <w:lang w:val="ru-RU"/>
        </w:rPr>
        <w:br/>
        <w:t>«</w:t>
      </w:r>
      <w:proofErr w:type="spellStart"/>
      <w:r>
        <w:rPr>
          <w:color w:val="auto"/>
          <w:lang w:val="ru-RU"/>
        </w:rPr>
        <w:t>python</w:t>
      </w:r>
      <w:proofErr w:type="spellEnd"/>
      <w:r>
        <w:rPr>
          <w:color w:val="auto"/>
          <w:lang w:val="ru-RU"/>
        </w:rPr>
        <w:t xml:space="preserve"> /</w:t>
      </w:r>
      <w:proofErr w:type="spellStart"/>
      <w:r>
        <w:rPr>
          <w:color w:val="auto"/>
          <w:lang w:val="ru-RU"/>
        </w:rPr>
        <w:t>home</w:t>
      </w:r>
      <w:proofErr w:type="spellEnd"/>
      <w:r>
        <w:rPr>
          <w:color w:val="auto"/>
          <w:lang w:val="ru-RU"/>
        </w:rPr>
        <w:t>/</w:t>
      </w:r>
      <w:proofErr w:type="spellStart"/>
      <w:r>
        <w:rPr>
          <w:color w:val="auto"/>
          <w:lang w:val="ru-RU"/>
        </w:rPr>
        <w:t>sokol</w:t>
      </w:r>
      <w:proofErr w:type="spellEnd"/>
      <w:r>
        <w:rPr>
          <w:color w:val="auto"/>
          <w:lang w:val="ru-RU"/>
        </w:rPr>
        <w:t>/</w:t>
      </w:r>
      <w:proofErr w:type="spellStart"/>
      <w:r>
        <w:rPr>
          <w:color w:val="auto"/>
          <w:lang w:val="ru-RU"/>
        </w:rPr>
        <w:t>SvF</w:t>
      </w:r>
      <w:proofErr w:type="spellEnd"/>
      <w:r>
        <w:rPr>
          <w:color w:val="auto"/>
          <w:lang w:val="ru-RU"/>
        </w:rPr>
        <w:t>/Lib28/_START28.py» и укажите правильное месторасположение файла _START28.py в соответствии с каталогом, выбранным в п. 1.</w:t>
      </w:r>
    </w:p>
    <w:p w:rsidR="000C0FA7" w:rsidRDefault="00E674A2">
      <w:pPr>
        <w:pStyle w:val="ad"/>
        <w:numPr>
          <w:ilvl w:val="0"/>
          <w:numId w:val="6"/>
        </w:numPr>
        <w:spacing w:line="240" w:lineRule="auto"/>
        <w:rPr>
          <w:color w:val="auto"/>
          <w:lang w:val="ru-RU"/>
        </w:rPr>
      </w:pPr>
      <w:proofErr w:type="gramStart"/>
      <w:r>
        <w:rPr>
          <w:color w:val="auto"/>
          <w:lang w:val="ru-RU"/>
        </w:rPr>
        <w:t xml:space="preserve">Для установки свободно доступных пакета Pyomo и решателя </w:t>
      </w:r>
      <w:proofErr w:type="spellStart"/>
      <w:r>
        <w:rPr>
          <w:color w:val="auto"/>
          <w:lang w:val="ru-RU"/>
        </w:rPr>
        <w:t>Ipopt</w:t>
      </w:r>
      <w:proofErr w:type="spellEnd"/>
      <w:r>
        <w:rPr>
          <w:color w:val="auto"/>
          <w:lang w:val="ru-RU"/>
        </w:rPr>
        <w:t xml:space="preserve"> либо используйте инструкции на сайтах, указанных в разделе 1, либо обратитесь за консультацией к А. Соколову.</w:t>
      </w:r>
      <w:proofErr w:type="gramEnd"/>
    </w:p>
    <w:p w:rsidR="000C0FA7" w:rsidRDefault="00E674A2">
      <w:pPr>
        <w:pStyle w:val="ad"/>
        <w:numPr>
          <w:ilvl w:val="0"/>
          <w:numId w:val="6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Для использования внешних распределенных ресурсов необходимо зарегистрироваться на </w:t>
      </w:r>
      <w:r w:rsidR="00502BBC">
        <w:fldChar w:fldCharType="begin"/>
      </w:r>
      <w:r w:rsidR="00502BBC" w:rsidRPr="00A71925">
        <w:rPr>
          <w:lang w:val="ru-RU"/>
          <w:rPrChange w:id="97" w:author="vladimirv" w:date="2020-12-10T00:18:00Z">
            <w:rPr/>
          </w:rPrChange>
        </w:rPr>
        <w:instrText xml:space="preserve"> </w:instrText>
      </w:r>
      <w:r w:rsidR="00502BBC">
        <w:instrText>HYPERLINK</w:instrText>
      </w:r>
      <w:r w:rsidR="00502BBC" w:rsidRPr="00A71925">
        <w:rPr>
          <w:lang w:val="ru-RU"/>
          <w:rPrChange w:id="98" w:author="vladimirv" w:date="2020-12-10T00:18:00Z">
            <w:rPr/>
          </w:rPrChange>
        </w:rPr>
        <w:instrText xml:space="preserve"> "</w:instrText>
      </w:r>
      <w:r w:rsidR="00502BBC">
        <w:instrText>htt</w:instrText>
      </w:r>
      <w:r w:rsidR="00502BBC">
        <w:instrText>ps</w:instrText>
      </w:r>
      <w:r w:rsidR="00502BBC" w:rsidRPr="00A71925">
        <w:rPr>
          <w:lang w:val="ru-RU"/>
          <w:rPrChange w:id="99" w:author="vladimirv" w:date="2020-12-10T00:18:00Z">
            <w:rPr/>
          </w:rPrChange>
        </w:rPr>
        <w:instrText>://</w:instrText>
      </w:r>
      <w:r w:rsidR="00502BBC">
        <w:instrText>everest</w:instrText>
      </w:r>
      <w:r w:rsidR="00502BBC" w:rsidRPr="00A71925">
        <w:rPr>
          <w:lang w:val="ru-RU"/>
          <w:rPrChange w:id="100" w:author="vladimirv" w:date="2020-12-10T00:18:00Z">
            <w:rPr/>
          </w:rPrChange>
        </w:rPr>
        <w:instrText>.</w:instrText>
      </w:r>
      <w:r w:rsidR="00502BBC">
        <w:instrText>distcomp</w:instrText>
      </w:r>
      <w:r w:rsidR="00502BBC" w:rsidRPr="00A71925">
        <w:rPr>
          <w:lang w:val="ru-RU"/>
          <w:rPrChange w:id="101" w:author="vladimirv" w:date="2020-12-10T00:18:00Z">
            <w:rPr/>
          </w:rPrChange>
        </w:rPr>
        <w:instrText>.</w:instrText>
      </w:r>
      <w:r w:rsidR="00502BBC">
        <w:instrText>org</w:instrText>
      </w:r>
      <w:r w:rsidR="00502BBC" w:rsidRPr="00A71925">
        <w:rPr>
          <w:lang w:val="ru-RU"/>
          <w:rPrChange w:id="102" w:author="vladimirv" w:date="2020-12-10T00:18:00Z">
            <w:rPr/>
          </w:rPrChange>
        </w:rPr>
        <w:instrText xml:space="preserve">/" </w:instrText>
      </w:r>
      <w:r w:rsidR="00502BBC">
        <w:fldChar w:fldCharType="separate"/>
      </w:r>
      <w:r w:rsidR="000336A9" w:rsidRPr="00C20553">
        <w:rPr>
          <w:rStyle w:val="a5"/>
          <w:lang w:val="ru-RU"/>
        </w:rPr>
        <w:t>https://everest.distcomp.org/</w:t>
      </w:r>
      <w:r w:rsidR="00502BBC">
        <w:rPr>
          <w:rStyle w:val="a5"/>
          <w:lang w:val="ru-RU"/>
        </w:rPr>
        <w:fldChar w:fldCharType="end"/>
      </w:r>
      <w:r w:rsidR="000336A9" w:rsidRPr="00C20553">
        <w:rPr>
          <w:color w:val="auto"/>
          <w:lang w:val="ru-RU"/>
        </w:rPr>
        <w:t xml:space="preserve"> или </w:t>
      </w:r>
      <w:r w:rsidR="00502BBC">
        <w:fldChar w:fldCharType="begin"/>
      </w:r>
      <w:r w:rsidR="00502BBC" w:rsidRPr="00A71925">
        <w:rPr>
          <w:lang w:val="ru-RU"/>
          <w:rPrChange w:id="103" w:author="vladimirv" w:date="2020-12-10T00:18:00Z">
            <w:rPr/>
          </w:rPrChange>
        </w:rPr>
        <w:instrText xml:space="preserve"> </w:instrText>
      </w:r>
      <w:r w:rsidR="00502BBC">
        <w:instrText>HYPERLINK</w:instrText>
      </w:r>
      <w:r w:rsidR="00502BBC" w:rsidRPr="00A71925">
        <w:rPr>
          <w:lang w:val="ru-RU"/>
          <w:rPrChange w:id="104" w:author="vladimirv" w:date="2020-12-10T00:18:00Z">
            <w:rPr/>
          </w:rPrChange>
        </w:rPr>
        <w:instrText xml:space="preserve"> "</w:instrText>
      </w:r>
      <w:r w:rsidR="00502BBC">
        <w:instrText>https</w:instrText>
      </w:r>
      <w:r w:rsidR="00502BBC" w:rsidRPr="00A71925">
        <w:rPr>
          <w:lang w:val="ru-RU"/>
          <w:rPrChange w:id="105" w:author="vladimirv" w:date="2020-12-10T00:18:00Z">
            <w:rPr/>
          </w:rPrChange>
        </w:rPr>
        <w:instrText>://</w:instrText>
      </w:r>
      <w:r w:rsidR="00502BBC">
        <w:instrText>optmod</w:instrText>
      </w:r>
      <w:r w:rsidR="00502BBC" w:rsidRPr="00A71925">
        <w:rPr>
          <w:lang w:val="ru-RU"/>
          <w:rPrChange w:id="106" w:author="vladimirv" w:date="2020-12-10T00:18:00Z">
            <w:rPr/>
          </w:rPrChange>
        </w:rPr>
        <w:instrText>.</w:instrText>
      </w:r>
      <w:r w:rsidR="00502BBC">
        <w:instrText>distcomp</w:instrText>
      </w:r>
      <w:r w:rsidR="00502BBC" w:rsidRPr="00A71925">
        <w:rPr>
          <w:lang w:val="ru-RU"/>
          <w:rPrChange w:id="107" w:author="vladimirv" w:date="2020-12-10T00:18:00Z">
            <w:rPr/>
          </w:rPrChange>
        </w:rPr>
        <w:instrText>.</w:instrText>
      </w:r>
      <w:r w:rsidR="00502BBC">
        <w:instrText>org</w:instrText>
      </w:r>
      <w:r w:rsidR="00502BBC" w:rsidRPr="00A71925">
        <w:rPr>
          <w:lang w:val="ru-RU"/>
          <w:rPrChange w:id="108" w:author="vladimirv" w:date="2020-12-10T00:18:00Z">
            <w:rPr/>
          </w:rPrChange>
        </w:rPr>
        <w:instrText xml:space="preserve">" </w:instrText>
      </w:r>
      <w:r w:rsidR="00502BBC">
        <w:fldChar w:fldCharType="separate"/>
      </w:r>
      <w:r w:rsidR="000336A9" w:rsidRPr="00C20553">
        <w:rPr>
          <w:rStyle w:val="a5"/>
          <w:lang w:val="ru-RU"/>
        </w:rPr>
        <w:t>https://optmod.distcomp.org</w:t>
      </w:r>
      <w:r w:rsidR="00502BBC">
        <w:rPr>
          <w:rStyle w:val="a5"/>
          <w:lang w:val="ru-RU"/>
        </w:rPr>
        <w:fldChar w:fldCharType="end"/>
      </w:r>
      <w:r>
        <w:rPr>
          <w:color w:val="auto"/>
          <w:lang w:val="ru-RU"/>
        </w:rPr>
        <w:t>.</w:t>
      </w:r>
    </w:p>
    <w:p w:rsidR="000C0FA7" w:rsidRPr="00592658" w:rsidRDefault="00E674A2" w:rsidP="002221EC">
      <w:pPr>
        <w:spacing w:line="240" w:lineRule="auto"/>
        <w:ind w:left="360" w:firstLine="354"/>
        <w:jc w:val="both"/>
        <w:rPr>
          <w:ins w:id="109" w:author="vladimirv" w:date="2020-12-06T15:26:00Z"/>
          <w:color w:val="auto"/>
          <w:lang w:val="ru-RU"/>
        </w:rPr>
      </w:pPr>
      <w:r>
        <w:rPr>
          <w:color w:val="auto"/>
          <w:lang w:val="ru-RU"/>
        </w:rPr>
        <w:t>Для тех, кто поль</w:t>
      </w:r>
      <w:r w:rsidR="00592658">
        <w:rPr>
          <w:color w:val="auto"/>
          <w:lang w:val="ru-RU"/>
        </w:rPr>
        <w:t xml:space="preserve">зуется системой контроля версий </w:t>
      </w:r>
      <w:proofErr w:type="spellStart"/>
      <w:r w:rsidR="00592658">
        <w:rPr>
          <w:color w:val="auto"/>
        </w:rPr>
        <w:t>Git</w:t>
      </w:r>
      <w:proofErr w:type="spellEnd"/>
      <w:r w:rsidR="00592658" w:rsidRPr="002221EC">
        <w:rPr>
          <w:color w:val="auto"/>
          <w:lang w:val="ru-RU"/>
        </w:rPr>
        <w:t xml:space="preserve"> </w:t>
      </w:r>
      <w:r w:rsidR="00351132">
        <w:rPr>
          <w:color w:val="auto"/>
          <w:lang w:val="ru-RU"/>
        </w:rPr>
        <w:t>можно</w:t>
      </w:r>
      <w:r w:rsidR="00592658">
        <w:rPr>
          <w:color w:val="auto"/>
          <w:lang w:val="ru-RU"/>
        </w:rPr>
        <w:t xml:space="preserve"> скачать систему из </w:t>
      </w:r>
      <w:r w:rsidR="00313916">
        <w:rPr>
          <w:color w:val="auto"/>
          <w:lang w:val="ru-RU"/>
        </w:rPr>
        <w:t xml:space="preserve">общедоступного </w:t>
      </w:r>
      <w:proofErr w:type="spellStart"/>
      <w:r w:rsidR="00592658">
        <w:rPr>
          <w:color w:val="auto"/>
          <w:lang w:val="ru-RU"/>
        </w:rPr>
        <w:t>репозитория</w:t>
      </w:r>
      <w:proofErr w:type="spellEnd"/>
      <w:r w:rsidR="00592658">
        <w:rPr>
          <w:color w:val="auto"/>
          <w:lang w:val="ru-RU"/>
        </w:rPr>
        <w:t xml:space="preserve"> </w:t>
      </w:r>
      <w:r w:rsidR="00502BBC">
        <w:fldChar w:fldCharType="begin"/>
      </w:r>
      <w:r w:rsidR="00502BBC" w:rsidRPr="00A71925">
        <w:rPr>
          <w:lang w:val="ru-RU"/>
          <w:rPrChange w:id="110" w:author="vladimirv" w:date="2020-12-10T00:18:00Z">
            <w:rPr/>
          </w:rPrChange>
        </w:rPr>
        <w:instrText xml:space="preserve"> </w:instrText>
      </w:r>
      <w:r w:rsidR="00502BBC">
        <w:instrText>HYPERLINK</w:instrText>
      </w:r>
      <w:r w:rsidR="00502BBC" w:rsidRPr="00A71925">
        <w:rPr>
          <w:lang w:val="ru-RU"/>
          <w:rPrChange w:id="111" w:author="vladimirv" w:date="2020-12-10T00:18:00Z">
            <w:rPr/>
          </w:rPrChange>
        </w:rPr>
        <w:instrText xml:space="preserve"> "</w:instrText>
      </w:r>
      <w:r w:rsidR="00502BBC">
        <w:instrText>https</w:instrText>
      </w:r>
      <w:r w:rsidR="00502BBC" w:rsidRPr="00A71925">
        <w:rPr>
          <w:lang w:val="ru-RU"/>
          <w:rPrChange w:id="112" w:author="vladimirv" w:date="2020-12-10T00:18:00Z">
            <w:rPr/>
          </w:rPrChange>
        </w:rPr>
        <w:instrText>://</w:instrText>
      </w:r>
      <w:r w:rsidR="00502BBC">
        <w:instrText>github</w:instrText>
      </w:r>
      <w:r w:rsidR="00502BBC" w:rsidRPr="00A71925">
        <w:rPr>
          <w:lang w:val="ru-RU"/>
          <w:rPrChange w:id="113" w:author="vladimirv" w:date="2020-12-10T00:18:00Z">
            <w:rPr/>
          </w:rPrChange>
        </w:rPr>
        <w:instrText>.</w:instrText>
      </w:r>
      <w:r w:rsidR="00502BBC">
        <w:instrText>com</w:instrText>
      </w:r>
      <w:r w:rsidR="00502BBC" w:rsidRPr="00A71925">
        <w:rPr>
          <w:lang w:val="ru-RU"/>
          <w:rPrChange w:id="114" w:author="vladimirv" w:date="2020-12-10T00:18:00Z">
            <w:rPr/>
          </w:rPrChange>
        </w:rPr>
        <w:instrText>/</w:instrText>
      </w:r>
      <w:r w:rsidR="00502BBC">
        <w:instrText>distcomp</w:instrText>
      </w:r>
      <w:r w:rsidR="00502BBC" w:rsidRPr="00A71925">
        <w:rPr>
          <w:lang w:val="ru-RU"/>
          <w:rPrChange w:id="115" w:author="vladimirv" w:date="2020-12-10T00:18:00Z">
            <w:rPr/>
          </w:rPrChange>
        </w:rPr>
        <w:instrText>/</w:instrText>
      </w:r>
      <w:r w:rsidR="00502BBC">
        <w:instrText>SvF</w:instrText>
      </w:r>
      <w:r w:rsidR="00502BBC" w:rsidRPr="00A71925">
        <w:rPr>
          <w:lang w:val="ru-RU"/>
          <w:rPrChange w:id="116" w:author="vladimirv" w:date="2020-12-10T00:18:00Z">
            <w:rPr/>
          </w:rPrChange>
        </w:rPr>
        <w:instrText xml:space="preserve">" </w:instrText>
      </w:r>
      <w:r w:rsidR="00502BBC">
        <w:fldChar w:fldCharType="separate"/>
      </w:r>
      <w:r w:rsidR="00351132" w:rsidRPr="000A6046">
        <w:rPr>
          <w:rStyle w:val="a5"/>
          <w:lang w:val="ru-RU"/>
        </w:rPr>
        <w:t>https://github.com/distcomp/SvF</w:t>
      </w:r>
      <w:r w:rsidR="00502BBC">
        <w:rPr>
          <w:rStyle w:val="a5"/>
          <w:lang w:val="ru-RU"/>
        </w:rPr>
        <w:fldChar w:fldCharType="end"/>
      </w:r>
      <w:r w:rsidR="00351132">
        <w:rPr>
          <w:color w:val="auto"/>
          <w:lang w:val="ru-RU"/>
        </w:rPr>
        <w:t>.</w:t>
      </w:r>
      <w:ins w:id="117" w:author="vladimirv" w:date="2020-12-06T15:43:00Z">
        <w:r w:rsidR="00351132">
          <w:rPr>
            <w:color w:val="auto"/>
            <w:lang w:val="ru-RU"/>
          </w:rPr>
          <w:t xml:space="preserve"> </w:t>
        </w:r>
      </w:ins>
    </w:p>
    <w:p w:rsidR="00E674A2" w:rsidRDefault="00E674A2">
      <w:pPr>
        <w:spacing w:line="240" w:lineRule="auto"/>
        <w:ind w:left="360"/>
        <w:rPr>
          <w:color w:val="auto"/>
          <w:lang w:val="ru-RU"/>
        </w:rPr>
      </w:pP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t>Принципы функционирования</w:t>
      </w:r>
    </w:p>
    <w:p w:rsidR="00840F79" w:rsidRPr="00840F79" w:rsidRDefault="00E674A2">
      <w:pPr>
        <w:spacing w:line="240" w:lineRule="auto"/>
        <w:ind w:left="360" w:firstLine="354"/>
        <w:jc w:val="both"/>
        <w:rPr>
          <w:ins w:id="118" w:author="vladimirv" w:date="2020-12-06T16:10:00Z"/>
          <w:color w:val="auto"/>
          <w:rPrChange w:id="119" w:author="vladimirv" w:date="2020-12-06T16:10:00Z">
            <w:rPr>
              <w:ins w:id="120" w:author="vladimirv" w:date="2020-12-06T16:10:00Z"/>
              <w:color w:val="auto"/>
              <w:lang w:val="ru-RU"/>
            </w:rPr>
          </w:rPrChange>
        </w:rPr>
      </w:pPr>
      <w:r>
        <w:rPr>
          <w:color w:val="auto"/>
          <w:lang w:val="ru-RU"/>
        </w:rPr>
        <w:t xml:space="preserve">Общая схема человеко-машинной технологии, реализующий сбалансированный метод идентификации </w:t>
      </w:r>
      <w:proofErr w:type="spellStart"/>
      <w:r>
        <w:rPr>
          <w:color w:val="auto"/>
        </w:rPr>
        <w:t>SvF</w:t>
      </w:r>
      <w:proofErr w:type="spellEnd"/>
      <w:r>
        <w:rPr>
          <w:color w:val="auto"/>
          <w:lang w:val="ru-RU"/>
        </w:rPr>
        <w:t xml:space="preserve">, показано на рисунке </w:t>
      </w:r>
      <w:r w:rsidRPr="000521DA">
        <w:rPr>
          <w:color w:val="auto"/>
          <w:lang w:val="ru-RU"/>
          <w:rPrChange w:id="121" w:author="vladimirv" w:date="2020-12-06T16:24:00Z">
            <w:rPr>
              <w:color w:val="auto"/>
              <w:highlight w:val="yellow"/>
              <w:lang w:val="ru-RU"/>
            </w:rPr>
          </w:rPrChange>
        </w:rPr>
        <w:t>1</w:t>
      </w:r>
      <w:r>
        <w:rPr>
          <w:color w:val="auto"/>
          <w:lang w:val="ru-RU"/>
        </w:rPr>
        <w:t>. Подробное</w:t>
      </w:r>
      <w:r w:rsidRPr="00840F79">
        <w:rPr>
          <w:color w:val="auto"/>
          <w:rPrChange w:id="122" w:author="vladimirv" w:date="2020-12-06T16:10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описание</w:t>
      </w:r>
      <w:r w:rsidRPr="00840F79">
        <w:rPr>
          <w:color w:val="auto"/>
          <w:rPrChange w:id="123" w:author="vladimirv" w:date="2020-12-06T16:10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технологии</w:t>
      </w:r>
      <w:r w:rsidRPr="00840F79">
        <w:rPr>
          <w:color w:val="auto"/>
          <w:rPrChange w:id="124" w:author="vladimirv" w:date="2020-12-06T16:10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можно</w:t>
      </w:r>
      <w:r w:rsidRPr="00840F79">
        <w:rPr>
          <w:color w:val="auto"/>
          <w:rPrChange w:id="125" w:author="vladimirv" w:date="2020-12-06T16:10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найти</w:t>
      </w:r>
      <w:r w:rsidRPr="00840F79">
        <w:rPr>
          <w:color w:val="auto"/>
          <w:rPrChange w:id="126" w:author="vladimirv" w:date="2020-12-06T16:10:00Z">
            <w:rPr>
              <w:color w:val="auto"/>
              <w:lang w:val="ru-RU"/>
            </w:rPr>
          </w:rPrChange>
        </w:rPr>
        <w:t xml:space="preserve"> </w:t>
      </w:r>
      <w:r>
        <w:rPr>
          <w:color w:val="auto"/>
          <w:lang w:val="ru-RU"/>
        </w:rPr>
        <w:t>в</w:t>
      </w:r>
      <w:r w:rsidRPr="00840F79">
        <w:rPr>
          <w:color w:val="auto"/>
          <w:rPrChange w:id="127" w:author="vladimirv" w:date="2020-12-06T16:10:00Z">
            <w:rPr>
              <w:color w:val="auto"/>
              <w:lang w:val="ru-RU"/>
            </w:rPr>
          </w:rPrChange>
        </w:rPr>
        <w:t xml:space="preserve"> </w:t>
      </w:r>
      <w:r w:rsidR="00840F79">
        <w:rPr>
          <w:color w:val="auto"/>
          <w:lang w:val="ru-RU"/>
        </w:rPr>
        <w:t>следующих</w:t>
      </w:r>
      <w:r w:rsidR="00840F79" w:rsidRPr="002221EC">
        <w:rPr>
          <w:color w:val="auto"/>
        </w:rPr>
        <w:t xml:space="preserve"> </w:t>
      </w:r>
      <w:r w:rsidR="00840F79">
        <w:rPr>
          <w:color w:val="auto"/>
          <w:lang w:val="ru-RU"/>
        </w:rPr>
        <w:t>статья</w:t>
      </w:r>
      <w:r w:rsidR="002221EC">
        <w:rPr>
          <w:color w:val="auto"/>
          <w:lang w:val="ru-RU"/>
        </w:rPr>
        <w:t>х</w:t>
      </w:r>
    </w:p>
    <w:p w:rsidR="00840F79" w:rsidRPr="002221EC" w:rsidRDefault="00840F79" w:rsidP="00840F79">
      <w:pPr>
        <w:spacing w:line="240" w:lineRule="auto"/>
        <w:ind w:left="360" w:firstLine="354"/>
        <w:jc w:val="both"/>
        <w:rPr>
          <w:b/>
          <w:i/>
          <w:color w:val="auto"/>
          <w:lang w:val="ru-RU"/>
        </w:rPr>
      </w:pPr>
      <w:r w:rsidRPr="002221EC">
        <w:rPr>
          <w:b/>
          <w:i/>
          <w:color w:val="auto"/>
        </w:rPr>
        <w:lastRenderedPageBreak/>
        <w:t xml:space="preserve">1. </w:t>
      </w:r>
      <w:proofErr w:type="spellStart"/>
      <w:r w:rsidRPr="002221EC">
        <w:rPr>
          <w:b/>
          <w:i/>
          <w:color w:val="auto"/>
        </w:rPr>
        <w:t>Sokolov</w:t>
      </w:r>
      <w:proofErr w:type="spellEnd"/>
      <w:r w:rsidRPr="002221EC">
        <w:rPr>
          <w:b/>
          <w:i/>
          <w:color w:val="auto"/>
        </w:rPr>
        <w:t xml:space="preserve"> A. V., </w:t>
      </w:r>
      <w:proofErr w:type="spellStart"/>
      <w:r w:rsidRPr="002221EC">
        <w:rPr>
          <w:b/>
          <w:i/>
          <w:color w:val="auto"/>
        </w:rPr>
        <w:t>Voloshinov</w:t>
      </w:r>
      <w:proofErr w:type="spellEnd"/>
      <w:r w:rsidRPr="002221EC">
        <w:rPr>
          <w:b/>
          <w:i/>
          <w:color w:val="auto"/>
        </w:rPr>
        <w:t xml:space="preserve"> V. V. Model Selection by Balanced Identification: the Interplay of Optimization and Distributed Computing // Open Computer Science, 2020, 10 — p. 283–295. </w:t>
      </w:r>
      <w:hyperlink r:id="rId7" w:history="1">
        <w:r w:rsidR="00A07D8B" w:rsidRPr="000363B0">
          <w:rPr>
            <w:rStyle w:val="a5"/>
            <w:b/>
            <w:i/>
          </w:rPr>
          <w:t>https</w:t>
        </w:r>
        <w:r w:rsidR="00A07D8B" w:rsidRPr="002221EC">
          <w:rPr>
            <w:rStyle w:val="a5"/>
            <w:b/>
            <w:i/>
            <w:lang w:val="ru-RU"/>
          </w:rPr>
          <w:t>://</w:t>
        </w:r>
        <w:proofErr w:type="spellStart"/>
        <w:r w:rsidR="00A07D8B" w:rsidRPr="000363B0">
          <w:rPr>
            <w:rStyle w:val="a5"/>
            <w:b/>
            <w:i/>
          </w:rPr>
          <w:t>doi</w:t>
        </w:r>
        <w:proofErr w:type="spellEnd"/>
        <w:r w:rsidR="00A07D8B" w:rsidRPr="002221EC">
          <w:rPr>
            <w:rStyle w:val="a5"/>
            <w:b/>
            <w:i/>
            <w:lang w:val="ru-RU"/>
          </w:rPr>
          <w:t>.</w:t>
        </w:r>
        <w:r w:rsidR="00A07D8B" w:rsidRPr="000363B0">
          <w:rPr>
            <w:rStyle w:val="a5"/>
            <w:b/>
            <w:i/>
          </w:rPr>
          <w:t>org</w:t>
        </w:r>
        <w:r w:rsidR="00A07D8B" w:rsidRPr="002221EC">
          <w:rPr>
            <w:rStyle w:val="a5"/>
            <w:b/>
            <w:i/>
            <w:lang w:val="ru-RU"/>
          </w:rPr>
          <w:t>/10.1515/</w:t>
        </w:r>
        <w:r w:rsidR="00A07D8B" w:rsidRPr="000363B0">
          <w:rPr>
            <w:rStyle w:val="a5"/>
            <w:b/>
            <w:i/>
          </w:rPr>
          <w:t>comp</w:t>
        </w:r>
        <w:r w:rsidR="00A07D8B" w:rsidRPr="002221EC">
          <w:rPr>
            <w:rStyle w:val="a5"/>
            <w:b/>
            <w:i/>
            <w:lang w:val="ru-RU"/>
          </w:rPr>
          <w:t>-2020-0116</w:t>
        </w:r>
      </w:hyperlink>
      <w:r w:rsidR="00A07D8B" w:rsidRPr="002221EC">
        <w:rPr>
          <w:b/>
          <w:i/>
          <w:color w:val="auto"/>
          <w:lang w:val="ru-RU"/>
        </w:rPr>
        <w:t xml:space="preserve"> </w:t>
      </w:r>
    </w:p>
    <w:p w:rsidR="00840F79" w:rsidRPr="002221EC" w:rsidRDefault="00840F79" w:rsidP="00840F79">
      <w:pPr>
        <w:spacing w:line="240" w:lineRule="auto"/>
        <w:ind w:left="360" w:firstLine="354"/>
        <w:jc w:val="both"/>
        <w:rPr>
          <w:i/>
          <w:color w:val="auto"/>
        </w:rPr>
      </w:pPr>
      <w:r w:rsidRPr="002221EC">
        <w:rPr>
          <w:b/>
          <w:i/>
          <w:color w:val="auto"/>
          <w:lang w:val="ru-RU"/>
        </w:rPr>
        <w:t xml:space="preserve">2. Соколов, А.В.; Волошинов, В.В. Выбор математической модели: баланс между сложностью и близостью к измерениям. </w:t>
      </w:r>
      <w:r w:rsidRPr="002221EC">
        <w:rPr>
          <w:b/>
          <w:i/>
          <w:color w:val="auto"/>
        </w:rPr>
        <w:t xml:space="preserve">International Journal of Open Information Technologies, 2018, 6(9) C. 33-41, </w:t>
      </w:r>
      <w:hyperlink r:id="rId8" w:history="1">
        <w:r w:rsidR="00A07D8B" w:rsidRPr="002221EC">
          <w:rPr>
            <w:rStyle w:val="a5"/>
            <w:b/>
            <w:i/>
          </w:rPr>
          <w:t>http://injoit.org/index.php/j1/article/view/612</w:t>
        </w:r>
      </w:hyperlink>
      <w:r w:rsidR="00A07D8B">
        <w:rPr>
          <w:b/>
          <w:i/>
          <w:color w:val="auto"/>
        </w:rPr>
        <w:t xml:space="preserve"> </w:t>
      </w:r>
    </w:p>
    <w:p w:rsidR="000C0FA7" w:rsidRDefault="00E674A2">
      <w:pPr>
        <w:spacing w:line="240" w:lineRule="auto"/>
        <w:ind w:left="360" w:firstLine="354"/>
        <w:jc w:val="both"/>
        <w:rPr>
          <w:color w:val="auto"/>
          <w:lang w:val="ru-RU"/>
        </w:rPr>
      </w:pPr>
      <w:r>
        <w:rPr>
          <w:color w:val="auto"/>
          <w:lang w:val="ru-RU"/>
        </w:rPr>
        <w:t>На</w:t>
      </w:r>
      <w:r w:rsidRPr="00840F79">
        <w:rPr>
          <w:color w:val="auto"/>
          <w:lang w:val="ru-RU"/>
        </w:rPr>
        <w:t xml:space="preserve"> </w:t>
      </w:r>
      <w:r w:rsidR="00840F79">
        <w:rPr>
          <w:color w:val="auto"/>
          <w:lang w:val="ru-RU"/>
        </w:rPr>
        <w:t>«</w:t>
      </w:r>
      <w:r>
        <w:rPr>
          <w:color w:val="auto"/>
          <w:lang w:val="ru-RU"/>
        </w:rPr>
        <w:t>верхнем</w:t>
      </w:r>
      <w:r w:rsidRPr="00840F79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уровне</w:t>
      </w:r>
      <w:r w:rsidR="00840F79">
        <w:rPr>
          <w:color w:val="auto"/>
          <w:lang w:val="ru-RU"/>
        </w:rPr>
        <w:t>»</w:t>
      </w:r>
      <w:r w:rsidRPr="00840F79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исследователь должен подготовить файлы данных и файл-задание, содержащий формальное описание модели и спецификации параметров управляющих проведением расчетов. </w:t>
      </w:r>
      <w:r w:rsidR="00840F79">
        <w:rPr>
          <w:color w:val="auto"/>
          <w:lang w:val="ru-RU"/>
        </w:rPr>
        <w:t xml:space="preserve">Остальные действия по работе алгоритма </w:t>
      </w:r>
      <w:r>
        <w:rPr>
          <w:color w:val="auto"/>
          <w:lang w:val="ru-RU"/>
        </w:rPr>
        <w:t xml:space="preserve">(с привлечением внешних дополнительных вычислительных ресурсов или на компьютере исследователя) </w:t>
      </w:r>
      <w:r w:rsidR="00840F79">
        <w:rPr>
          <w:color w:val="auto"/>
          <w:lang w:val="ru-RU"/>
        </w:rPr>
        <w:t xml:space="preserve">будут </w:t>
      </w:r>
      <w:r>
        <w:rPr>
          <w:color w:val="auto"/>
          <w:lang w:val="ru-RU"/>
        </w:rPr>
        <w:t>выполн</w:t>
      </w:r>
      <w:r w:rsidR="00840F79">
        <w:rPr>
          <w:color w:val="auto"/>
          <w:lang w:val="ru-RU"/>
        </w:rPr>
        <w:t xml:space="preserve">ены автоматически </w:t>
      </w:r>
      <w:r>
        <w:rPr>
          <w:color w:val="auto"/>
          <w:lang w:val="ru-RU"/>
        </w:rPr>
        <w:t>технологи</w:t>
      </w:r>
      <w:r w:rsidR="00840F79">
        <w:rPr>
          <w:color w:val="auto"/>
          <w:lang w:val="ru-RU"/>
        </w:rPr>
        <w:t>ей</w:t>
      </w:r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</w:rPr>
        <w:t>SvF</w:t>
      </w:r>
      <w:proofErr w:type="spellEnd"/>
      <w:r>
        <w:rPr>
          <w:color w:val="auto"/>
          <w:lang w:val="ru-RU"/>
        </w:rPr>
        <w:t xml:space="preserve">. </w:t>
      </w:r>
    </w:p>
    <w:p w:rsidR="000C0FA7" w:rsidRDefault="00E674A2">
      <w:pPr>
        <w:spacing w:line="240" w:lineRule="auto"/>
        <w:ind w:left="360" w:firstLine="354"/>
        <w:jc w:val="center"/>
        <w:rPr>
          <w:color w:val="auto"/>
        </w:rPr>
        <w:pPrChange w:id="128" w:author="vladimirv" w:date="2020-12-06T15:29:00Z">
          <w:pPr>
            <w:spacing w:line="240" w:lineRule="auto"/>
            <w:ind w:left="360" w:firstLine="354"/>
            <w:jc w:val="both"/>
          </w:pPr>
        </w:pPrChange>
      </w:pPr>
      <w:r>
        <w:rPr>
          <w:noProof/>
        </w:rPr>
        <w:drawing>
          <wp:inline distT="0" distB="0" distL="0" distR="0">
            <wp:extent cx="4379488" cy="4762006"/>
            <wp:effectExtent l="0" t="0" r="0" b="0"/>
            <wp:docPr id="1" name="Рисунок 1" descr="E:\gitWork\Diagram\svfbloc_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E:\gitWork\Diagram\svfbloc_r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953" cy="476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A7" w:rsidRDefault="00E674A2">
      <w:pPr>
        <w:spacing w:line="240" w:lineRule="auto"/>
        <w:ind w:left="360" w:firstLine="354"/>
        <w:jc w:val="both"/>
        <w:rPr>
          <w:color w:val="auto"/>
          <w:lang w:val="ru-RU"/>
        </w:rPr>
      </w:pPr>
      <w:r>
        <w:rPr>
          <w:color w:val="auto"/>
          <w:lang w:val="ru-RU"/>
        </w:rPr>
        <w:t>Рис. 1. Технологический цикл SVF-технологии.</w:t>
      </w:r>
    </w:p>
    <w:p w:rsidR="000C0FA7" w:rsidRDefault="000C0FA7">
      <w:pPr>
        <w:spacing w:line="240" w:lineRule="auto"/>
        <w:ind w:left="360" w:firstLine="354"/>
        <w:jc w:val="both"/>
        <w:rPr>
          <w:color w:val="auto"/>
          <w:lang w:val="ru-RU"/>
        </w:rPr>
      </w:pPr>
    </w:p>
    <w:p w:rsidR="000C0FA7" w:rsidRDefault="00E674A2">
      <w:pPr>
        <w:spacing w:line="240" w:lineRule="auto"/>
        <w:ind w:left="360" w:firstLine="354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Математическое описание и ссылки на файлы данных нужно формализовать в файле вычислительного задания </w:t>
      </w:r>
      <w:r w:rsidR="000521DA">
        <w:rPr>
          <w:color w:val="auto"/>
          <w:lang w:val="ru-RU"/>
        </w:rPr>
        <w:t>в текстовом</w:t>
      </w:r>
      <w:r>
        <w:rPr>
          <w:color w:val="auto"/>
          <w:lang w:val="ru-RU"/>
        </w:rPr>
        <w:t xml:space="preserve"> </w:t>
      </w:r>
      <w:r w:rsidR="000521DA">
        <w:rPr>
          <w:color w:val="auto"/>
          <w:lang w:val="ru-RU"/>
        </w:rPr>
        <w:t xml:space="preserve">формате с расширением 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mng</w:t>
      </w:r>
      <w:proofErr w:type="spellEnd"/>
      <w:r>
        <w:rPr>
          <w:i/>
          <w:color w:val="auto"/>
          <w:lang w:val="ru-RU"/>
        </w:rPr>
        <w:t xml:space="preserve"> </w:t>
      </w:r>
      <w:r>
        <w:rPr>
          <w:color w:val="auto"/>
          <w:lang w:val="ru-RU"/>
        </w:rPr>
        <w:t>или</w:t>
      </w:r>
      <w:r>
        <w:rPr>
          <w:i/>
          <w:color w:val="auto"/>
          <w:lang w:val="ru-RU"/>
        </w:rPr>
        <w:t xml:space="preserve"> </w:t>
      </w:r>
      <w:r w:rsidR="000521DA" w:rsidRPr="002221EC">
        <w:rPr>
          <w:color w:val="auto"/>
          <w:lang w:val="ru-RU"/>
        </w:rPr>
        <w:t>в</w:t>
      </w:r>
      <w:r w:rsidR="000521DA">
        <w:rPr>
          <w:i/>
          <w:color w:val="auto"/>
          <w:lang w:val="ru-RU"/>
        </w:rPr>
        <w:t xml:space="preserve"> </w:t>
      </w:r>
      <w:r w:rsidR="000521DA">
        <w:rPr>
          <w:color w:val="auto"/>
          <w:lang w:val="ru-RU"/>
        </w:rPr>
        <w:t xml:space="preserve">формате </w:t>
      </w:r>
      <w:r w:rsidR="000521DA">
        <w:rPr>
          <w:color w:val="auto"/>
        </w:rPr>
        <w:t>Open</w:t>
      </w:r>
      <w:r w:rsidR="000521DA" w:rsidRPr="002221EC">
        <w:rPr>
          <w:color w:val="auto"/>
          <w:lang w:val="ru-RU"/>
        </w:rPr>
        <w:t>/</w:t>
      </w:r>
      <w:proofErr w:type="spellStart"/>
      <w:r w:rsidR="000521DA">
        <w:rPr>
          <w:color w:val="auto"/>
        </w:rPr>
        <w:t>Libre</w:t>
      </w:r>
      <w:proofErr w:type="spellEnd"/>
      <w:r w:rsidR="000521DA" w:rsidRPr="002221EC">
        <w:rPr>
          <w:color w:val="auto"/>
          <w:lang w:val="ru-RU"/>
        </w:rPr>
        <w:t xml:space="preserve"> </w:t>
      </w:r>
      <w:r w:rsidR="000521DA">
        <w:rPr>
          <w:color w:val="auto"/>
        </w:rPr>
        <w:t>Office</w:t>
      </w:r>
      <w:r w:rsidR="000521DA" w:rsidRPr="002221EC">
        <w:rPr>
          <w:color w:val="auto"/>
          <w:lang w:val="ru-RU"/>
        </w:rPr>
        <w:t xml:space="preserve"> </w:t>
      </w:r>
      <w:r w:rsidRPr="000521DA">
        <w:rPr>
          <w:i/>
          <w:color w:val="auto"/>
          <w:lang w:val="ru-RU"/>
        </w:rPr>
        <w:t>.</w:t>
      </w:r>
      <w:proofErr w:type="spellStart"/>
      <w:r w:rsidRPr="002221EC">
        <w:rPr>
          <w:color w:val="auto"/>
        </w:rPr>
        <w:t>odt</w:t>
      </w:r>
      <w:proofErr w:type="spellEnd"/>
      <w:r w:rsidR="000521DA" w:rsidRPr="002221EC">
        <w:rPr>
          <w:color w:val="auto"/>
          <w:lang w:val="ru-RU"/>
        </w:rPr>
        <w:t xml:space="preserve">. </w:t>
      </w:r>
      <w:r w:rsidR="000521DA">
        <w:rPr>
          <w:color w:val="auto"/>
          <w:lang w:val="ru-RU"/>
        </w:rPr>
        <w:t xml:space="preserve">Далее для краткости, файл вычислительного задания будем называть </w:t>
      </w:r>
      <w:proofErr w:type="spellStart"/>
      <w:r w:rsidRPr="002221EC">
        <w:rPr>
          <w:i/>
          <w:color w:val="auto"/>
        </w:rPr>
        <w:t>mng</w:t>
      </w:r>
      <w:proofErr w:type="spellEnd"/>
      <w:r w:rsidRPr="002221EC">
        <w:rPr>
          <w:i/>
          <w:color w:val="auto"/>
          <w:lang w:val="ru-RU"/>
        </w:rPr>
        <w:t>-файл</w:t>
      </w:r>
      <w:r>
        <w:rPr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 w:firstLine="354"/>
        <w:rPr>
          <w:color w:val="auto"/>
          <w:lang w:val="ru-RU"/>
        </w:rPr>
      </w:pPr>
      <w:r>
        <w:rPr>
          <w:color w:val="auto"/>
          <w:lang w:val="ru-RU"/>
        </w:rPr>
        <w:t xml:space="preserve">Для запуска программы в каталоге, содержащем </w:t>
      </w:r>
      <w:proofErr w:type="spellStart"/>
      <w:r w:rsidR="000521DA" w:rsidRPr="000521DA">
        <w:rPr>
          <w:color w:val="auto"/>
          <w:lang w:val="ru-RU"/>
        </w:rPr>
        <w:t>mng</w:t>
      </w:r>
      <w:proofErr w:type="spellEnd"/>
      <w:r w:rsidR="000521DA">
        <w:rPr>
          <w:color w:val="auto"/>
          <w:lang w:val="ru-RU"/>
        </w:rPr>
        <w:t xml:space="preserve"> –файл</w:t>
      </w:r>
      <w:r w:rsidR="000521DA" w:rsidRPr="002221EC">
        <w:rPr>
          <w:color w:val="auto"/>
          <w:lang w:val="ru-RU"/>
        </w:rPr>
        <w:t>,</w:t>
      </w:r>
      <w:r w:rsidR="000521D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в командной строке наберите </w:t>
      </w:r>
      <w:r w:rsidR="000521DA" w:rsidRPr="000521DA">
        <w:rPr>
          <w:color w:val="auto"/>
          <w:lang w:val="ru-RU"/>
          <w:rPrChange w:id="129" w:author="vladimirv" w:date="2020-12-06T16:22:00Z">
            <w:rPr>
              <w:color w:val="auto"/>
            </w:rPr>
          </w:rPrChange>
        </w:rPr>
        <w:t xml:space="preserve">$ </w:t>
      </w:r>
      <w:r w:rsidR="000521DA" w:rsidRPr="002221EC">
        <w:rPr>
          <w:i/>
          <w:color w:val="auto"/>
          <w:rPrChange w:id="130" w:author="sokol" w:date="2020-12-07T20:08:00Z">
            <w:rPr>
              <w:color w:val="auto"/>
            </w:rPr>
          </w:rPrChange>
        </w:rPr>
        <w:t>bash</w:t>
      </w:r>
      <w:r w:rsidR="000521DA" w:rsidRPr="000521DA">
        <w:rPr>
          <w:color w:val="auto"/>
          <w:lang w:val="ru-RU"/>
          <w:rPrChange w:id="131" w:author="vladimirv" w:date="2020-12-06T16:22:00Z">
            <w:rPr>
              <w:color w:val="auto"/>
            </w:rPr>
          </w:rPrChange>
        </w:rPr>
        <w:t xml:space="preserve"> </w:t>
      </w:r>
      <w:r>
        <w:rPr>
          <w:i/>
          <w:color w:val="auto"/>
          <w:lang w:val="ru-RU"/>
        </w:rPr>
        <w:t>runSvF28.sh</w:t>
      </w:r>
      <w:r>
        <w:rPr>
          <w:color w:val="auto"/>
          <w:lang w:val="ru-RU"/>
        </w:rPr>
        <w:t xml:space="preserve">. </w:t>
      </w:r>
      <w:ins w:id="132" w:author="vladimirv" w:date="2020-12-06T16:22:00Z">
        <w:r w:rsidR="000521DA" w:rsidRPr="000521DA">
          <w:rPr>
            <w:color w:val="auto"/>
            <w:lang w:val="ru-RU"/>
            <w:rPrChange w:id="133" w:author="vladimirv" w:date="2020-12-06T16:22:00Z">
              <w:rPr>
                <w:color w:val="auto"/>
              </w:rPr>
            </w:rPrChange>
          </w:rPr>
          <w:br/>
        </w:r>
      </w:ins>
      <w:r>
        <w:rPr>
          <w:color w:val="auto"/>
          <w:lang w:val="ru-RU"/>
        </w:rPr>
        <w:t>Если таких файлов несколько, система предложит осуществить выбор.</w:t>
      </w:r>
    </w:p>
    <w:p w:rsidR="000C0FA7" w:rsidRDefault="00E674A2">
      <w:pPr>
        <w:spacing w:line="240" w:lineRule="auto"/>
        <w:ind w:left="360" w:firstLine="354"/>
        <w:jc w:val="both"/>
        <w:rPr>
          <w:i/>
          <w:color w:val="auto"/>
          <w:lang w:val="ru-RU"/>
        </w:rPr>
      </w:pPr>
      <w:r>
        <w:rPr>
          <w:color w:val="auto"/>
          <w:lang w:val="ru-RU"/>
        </w:rPr>
        <w:lastRenderedPageBreak/>
        <w:t>Возможен также запуск с явным указанием файла задания:</w:t>
      </w:r>
      <w:ins w:id="134" w:author="vladimirv" w:date="2020-12-06T16:22:00Z">
        <w:r w:rsidR="000521DA" w:rsidRPr="000521DA">
          <w:rPr>
            <w:color w:val="auto"/>
            <w:lang w:val="ru-RU"/>
            <w:rPrChange w:id="135" w:author="vladimirv" w:date="2020-12-06T16:22:00Z">
              <w:rPr>
                <w:color w:val="auto"/>
              </w:rPr>
            </w:rPrChange>
          </w:rPr>
          <w:br/>
        </w:r>
      </w:ins>
      <w:r w:rsidR="000521DA" w:rsidRPr="002221EC">
        <w:rPr>
          <w:color w:val="auto"/>
          <w:lang w:val="ru-RU"/>
        </w:rPr>
        <w:t>$</w:t>
      </w:r>
      <w:r w:rsidR="000521DA">
        <w:t> </w:t>
      </w:r>
      <w:r w:rsidR="000521DA" w:rsidRPr="002221EC">
        <w:rPr>
          <w:i/>
          <w:color w:val="auto"/>
          <w:rPrChange w:id="136" w:author="sokol" w:date="2020-12-07T20:09:00Z">
            <w:rPr>
              <w:color w:val="auto"/>
            </w:rPr>
          </w:rPrChange>
        </w:rPr>
        <w:t>bash</w:t>
      </w:r>
      <w:r w:rsidR="000521DA">
        <w:rPr>
          <w:color w:val="auto"/>
        </w:rPr>
        <w:t> </w:t>
      </w:r>
      <w:r>
        <w:rPr>
          <w:i/>
          <w:color w:val="auto"/>
          <w:lang w:val="ru-RU"/>
        </w:rPr>
        <w:t>runSvF28.</w:t>
      </w:r>
      <w:r w:rsidR="000521DA">
        <w:rPr>
          <w:i/>
          <w:color w:val="auto"/>
          <w:lang w:val="ru-RU"/>
        </w:rPr>
        <w:t>sh</w:t>
      </w:r>
      <w:r w:rsidR="000521DA">
        <w:rPr>
          <w:color w:val="auto"/>
        </w:rPr>
        <w:t> </w:t>
      </w:r>
      <w:proofErr w:type="spellStart"/>
      <w:r>
        <w:rPr>
          <w:i/>
          <w:color w:val="auto"/>
          <w:lang w:val="ru-RU"/>
        </w:rPr>
        <w:t>ИмяФайла</w:t>
      </w:r>
      <w:proofErr w:type="spellEnd"/>
      <w:r>
        <w:rPr>
          <w:i/>
          <w:color w:val="auto"/>
          <w:lang w:val="ru-RU"/>
        </w:rPr>
        <w:t xml:space="preserve">. </w:t>
      </w:r>
      <w:r w:rsidR="000521DA" w:rsidRPr="002221EC">
        <w:rPr>
          <w:i/>
          <w:color w:val="auto"/>
          <w:lang w:val="ru-RU"/>
        </w:rPr>
        <w:br/>
      </w:r>
      <w:r>
        <w:rPr>
          <w:color w:val="auto"/>
          <w:lang w:val="ru-RU"/>
        </w:rPr>
        <w:t xml:space="preserve">Такой способ предпочтителен, если в каталоге содержится несколько файлов с расширением  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mng</w:t>
      </w:r>
      <w:proofErr w:type="spellEnd"/>
      <w:r>
        <w:rPr>
          <w:i/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или 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odt</w:t>
      </w:r>
      <w:proofErr w:type="spellEnd"/>
      <w:r>
        <w:rPr>
          <w:i/>
          <w:color w:val="auto"/>
          <w:lang w:val="ru-RU"/>
        </w:rPr>
        <w:t>.</w:t>
      </w:r>
    </w:p>
    <w:p w:rsidR="000C0FA7" w:rsidRPr="000336A9" w:rsidRDefault="00E674A2">
      <w:pPr>
        <w:spacing w:line="240" w:lineRule="auto"/>
        <w:ind w:left="360" w:firstLine="354"/>
        <w:rPr>
          <w:color w:val="auto"/>
          <w:lang w:val="ru-RU"/>
        </w:rPr>
      </w:pPr>
      <w:r>
        <w:rPr>
          <w:color w:val="auto"/>
          <w:lang w:val="ru-RU"/>
        </w:rPr>
        <w:t xml:space="preserve">В процессе обработки файла-задания система преобразует его содержание в программу на языке </w:t>
      </w:r>
      <w:r>
        <w:rPr>
          <w:color w:val="auto"/>
        </w:rPr>
        <w:t>Python</w:t>
      </w:r>
      <w:ins w:id="137" w:author="sokol" w:date="2020-12-07T20:09:00Z">
        <w:r w:rsidR="002221EC">
          <w:rPr>
            <w:color w:val="auto"/>
            <w:lang w:val="ru-RU"/>
          </w:rPr>
          <w:t xml:space="preserve"> (</w:t>
        </w:r>
      </w:ins>
      <w:ins w:id="138" w:author="sokol" w:date="2020-12-07T20:10:00Z">
        <w:r w:rsidR="002221EC" w:rsidRPr="002221EC">
          <w:rPr>
            <w:color w:val="auto"/>
            <w:lang w:val="ru-RU"/>
          </w:rPr>
          <w:t>StartModel.py</w:t>
        </w:r>
        <w:r w:rsidR="002221EC">
          <w:rPr>
            <w:color w:val="auto"/>
            <w:lang w:val="ru-RU"/>
          </w:rPr>
          <w:t>+</w:t>
        </w:r>
        <w:r w:rsidR="002221EC" w:rsidRPr="002221EC">
          <w:rPr>
            <w:lang w:val="ru-RU"/>
            <w:rPrChange w:id="139" w:author="sokol" w:date="2020-12-07T20:10:00Z">
              <w:rPr/>
            </w:rPrChange>
          </w:rPr>
          <w:t xml:space="preserve"> </w:t>
        </w:r>
        <w:r w:rsidR="002221EC" w:rsidRPr="002221EC">
          <w:rPr>
            <w:color w:val="auto"/>
            <w:lang w:val="ru-RU"/>
          </w:rPr>
          <w:t>Model.py</w:t>
        </w:r>
      </w:ins>
      <w:ins w:id="140" w:author="sokol" w:date="2020-12-07T20:11:00Z">
        <w:r w:rsidR="002221EC">
          <w:rPr>
            <w:color w:val="auto"/>
            <w:lang w:val="ru-RU"/>
          </w:rPr>
          <w:t>)</w:t>
        </w:r>
      </w:ins>
      <w:r w:rsidR="000521DA" w:rsidRPr="002221EC">
        <w:rPr>
          <w:color w:val="auto"/>
          <w:lang w:val="ru-RU"/>
        </w:rPr>
        <w:t xml:space="preserve">. </w:t>
      </w:r>
      <w:proofErr w:type="gramStart"/>
      <w:r w:rsidR="000521DA">
        <w:rPr>
          <w:color w:val="auto"/>
          <w:lang w:val="ru-RU"/>
        </w:rPr>
        <w:t xml:space="preserve">При этом для описания задач математического программирования будут использоваться </w:t>
      </w:r>
      <w:r w:rsidR="000336A9">
        <w:rPr>
          <w:color w:val="auto"/>
          <w:lang w:val="ru-RU"/>
        </w:rPr>
        <w:t>средства</w:t>
      </w:r>
      <w:r w:rsidR="000521DA">
        <w:rPr>
          <w:color w:val="auto"/>
          <w:lang w:val="ru-RU"/>
        </w:rPr>
        <w:t xml:space="preserve"> пакета </w:t>
      </w:r>
      <w:r w:rsidR="000521DA">
        <w:rPr>
          <w:color w:val="auto"/>
        </w:rPr>
        <w:t>Pyomo</w:t>
      </w:r>
      <w:r w:rsidR="000336A9" w:rsidRPr="002221EC">
        <w:rPr>
          <w:color w:val="auto"/>
          <w:lang w:val="ru-RU"/>
        </w:rPr>
        <w:t xml:space="preserve"> (</w:t>
      </w:r>
      <w:r w:rsidR="000336A9" w:rsidRPr="000336A9">
        <w:rPr>
          <w:color w:val="auto"/>
        </w:rPr>
        <w:t>P</w:t>
      </w:r>
      <w:r w:rsidR="000336A9">
        <w:rPr>
          <w:color w:val="auto"/>
        </w:rPr>
        <w:t>y</w:t>
      </w:r>
      <w:r w:rsidR="000336A9" w:rsidRPr="000336A9">
        <w:rPr>
          <w:color w:val="auto"/>
        </w:rPr>
        <w:t>thon</w:t>
      </w:r>
      <w:r w:rsidR="000336A9" w:rsidRPr="002221EC">
        <w:rPr>
          <w:color w:val="auto"/>
          <w:lang w:val="ru-RU"/>
        </w:rPr>
        <w:t xml:space="preserve"> </w:t>
      </w:r>
      <w:r w:rsidR="000336A9" w:rsidRPr="000336A9">
        <w:rPr>
          <w:color w:val="auto"/>
        </w:rPr>
        <w:t>Optimization</w:t>
      </w:r>
      <w:r w:rsidR="000336A9" w:rsidRPr="002221EC">
        <w:rPr>
          <w:color w:val="auto"/>
          <w:lang w:val="ru-RU"/>
        </w:rPr>
        <w:t xml:space="preserve"> </w:t>
      </w:r>
      <w:r w:rsidR="000336A9" w:rsidRPr="000336A9">
        <w:rPr>
          <w:color w:val="auto"/>
        </w:rPr>
        <w:t>Modeling</w:t>
      </w:r>
      <w:r w:rsidR="000336A9" w:rsidRPr="002221EC">
        <w:rPr>
          <w:color w:val="auto"/>
          <w:lang w:val="ru-RU"/>
        </w:rPr>
        <w:t xml:space="preserve"> </w:t>
      </w:r>
      <w:r w:rsidR="000336A9" w:rsidRPr="000336A9">
        <w:rPr>
          <w:color w:val="auto"/>
        </w:rPr>
        <w:t>Objects</w:t>
      </w:r>
      <w:r w:rsidR="000336A9" w:rsidRPr="002221EC">
        <w:rPr>
          <w:color w:val="auto"/>
          <w:lang w:val="ru-RU"/>
        </w:rPr>
        <w:t xml:space="preserve">), </w:t>
      </w:r>
      <w:r w:rsidR="00502BBC">
        <w:fldChar w:fldCharType="begin"/>
      </w:r>
      <w:r w:rsidR="00502BBC" w:rsidRPr="00A71925">
        <w:rPr>
          <w:lang w:val="ru-RU"/>
          <w:rPrChange w:id="141" w:author="vladimirv" w:date="2020-12-10T00:17:00Z">
            <w:rPr/>
          </w:rPrChange>
        </w:rPr>
        <w:instrText xml:space="preserve"> </w:instrText>
      </w:r>
      <w:r w:rsidR="00502BBC">
        <w:instrText>HYPERLINK</w:instrText>
      </w:r>
      <w:r w:rsidR="00502BBC" w:rsidRPr="00A71925">
        <w:rPr>
          <w:lang w:val="ru-RU"/>
          <w:rPrChange w:id="142" w:author="vladimirv" w:date="2020-12-10T00:17:00Z">
            <w:rPr/>
          </w:rPrChange>
        </w:rPr>
        <w:instrText xml:space="preserve"> "</w:instrText>
      </w:r>
      <w:r w:rsidR="00502BBC">
        <w:instrText>http</w:instrText>
      </w:r>
      <w:r w:rsidR="00502BBC" w:rsidRPr="00A71925">
        <w:rPr>
          <w:lang w:val="ru-RU"/>
          <w:rPrChange w:id="143" w:author="vladimirv" w:date="2020-12-10T00:17:00Z">
            <w:rPr/>
          </w:rPrChange>
        </w:rPr>
        <w:instrText>://</w:instrText>
      </w:r>
      <w:r w:rsidR="00502BBC">
        <w:instrText>www</w:instrText>
      </w:r>
      <w:r w:rsidR="00502BBC" w:rsidRPr="00A71925">
        <w:rPr>
          <w:lang w:val="ru-RU"/>
          <w:rPrChange w:id="144" w:author="vladimirv" w:date="2020-12-10T00:17:00Z">
            <w:rPr/>
          </w:rPrChange>
        </w:rPr>
        <w:instrText>.</w:instrText>
      </w:r>
      <w:r w:rsidR="00502BBC">
        <w:instrText>pyomo</w:instrText>
      </w:r>
      <w:r w:rsidR="00502BBC" w:rsidRPr="00A71925">
        <w:rPr>
          <w:lang w:val="ru-RU"/>
          <w:rPrChange w:id="145" w:author="vladimirv" w:date="2020-12-10T00:17:00Z">
            <w:rPr/>
          </w:rPrChange>
        </w:rPr>
        <w:instrText>.</w:instrText>
      </w:r>
      <w:r w:rsidR="00502BBC">
        <w:instrText>org</w:instrText>
      </w:r>
      <w:r w:rsidR="00502BBC" w:rsidRPr="00A71925">
        <w:rPr>
          <w:lang w:val="ru-RU"/>
          <w:rPrChange w:id="146" w:author="vladimirv" w:date="2020-12-10T00:17:00Z">
            <w:rPr/>
          </w:rPrChange>
        </w:rPr>
        <w:instrText xml:space="preserve">/" </w:instrText>
      </w:r>
      <w:r w:rsidR="00502BBC">
        <w:fldChar w:fldCharType="separate"/>
      </w:r>
      <w:r w:rsidR="000336A9" w:rsidRPr="000A6046">
        <w:rPr>
          <w:rStyle w:val="a5"/>
        </w:rPr>
        <w:t>http</w:t>
      </w:r>
      <w:r w:rsidR="000336A9" w:rsidRPr="002221EC">
        <w:rPr>
          <w:rStyle w:val="a5"/>
          <w:lang w:val="ru-RU"/>
        </w:rPr>
        <w:t>://</w:t>
      </w:r>
      <w:r w:rsidR="000336A9" w:rsidRPr="000A6046">
        <w:rPr>
          <w:rStyle w:val="a5"/>
        </w:rPr>
        <w:t>www</w:t>
      </w:r>
      <w:r w:rsidR="000336A9" w:rsidRPr="002221EC">
        <w:rPr>
          <w:rStyle w:val="a5"/>
          <w:lang w:val="ru-RU"/>
        </w:rPr>
        <w:t>.</w:t>
      </w:r>
      <w:r w:rsidR="000336A9" w:rsidRPr="000A6046">
        <w:rPr>
          <w:rStyle w:val="a5"/>
        </w:rPr>
        <w:t>pyomo</w:t>
      </w:r>
      <w:r w:rsidR="000336A9" w:rsidRPr="002221EC">
        <w:rPr>
          <w:rStyle w:val="a5"/>
          <w:lang w:val="ru-RU"/>
        </w:rPr>
        <w:t>.</w:t>
      </w:r>
      <w:r w:rsidR="000336A9" w:rsidRPr="000A6046">
        <w:rPr>
          <w:rStyle w:val="a5"/>
        </w:rPr>
        <w:t>org</w:t>
      </w:r>
      <w:r w:rsidR="000336A9" w:rsidRPr="002221EC">
        <w:rPr>
          <w:rStyle w:val="a5"/>
          <w:lang w:val="ru-RU"/>
        </w:rPr>
        <w:t>/</w:t>
      </w:r>
      <w:r w:rsidR="00502BBC">
        <w:rPr>
          <w:rStyle w:val="a5"/>
          <w:lang w:val="ru-RU"/>
        </w:rPr>
        <w:fldChar w:fldCharType="end"/>
      </w:r>
      <w:r>
        <w:rPr>
          <w:color w:val="auto"/>
          <w:lang w:val="ru-RU"/>
        </w:rPr>
        <w:t>.</w:t>
      </w:r>
      <w:r w:rsidR="000336A9">
        <w:rPr>
          <w:color w:val="auto"/>
          <w:lang w:val="ru-RU"/>
        </w:rPr>
        <w:t xml:space="preserve"> Исходные данные задач оптимизации в итоге преобразуются в т.н. </w:t>
      </w:r>
      <w:r w:rsidR="000336A9">
        <w:rPr>
          <w:color w:val="auto"/>
        </w:rPr>
        <w:t>NL</w:t>
      </w:r>
      <w:r w:rsidR="000336A9" w:rsidRPr="002221EC">
        <w:rPr>
          <w:color w:val="auto"/>
          <w:lang w:val="ru-RU"/>
        </w:rPr>
        <w:t>-</w:t>
      </w:r>
      <w:r w:rsidR="000336A9">
        <w:rPr>
          <w:color w:val="auto"/>
          <w:lang w:val="ru-RU"/>
        </w:rPr>
        <w:t>файлы (</w:t>
      </w:r>
      <w:r w:rsidR="000336A9" w:rsidRPr="002221EC">
        <w:rPr>
          <w:color w:val="auto"/>
          <w:lang w:val="ru-RU"/>
        </w:rPr>
        <w:t>*.</w:t>
      </w:r>
      <w:proofErr w:type="spellStart"/>
      <w:r w:rsidR="000336A9">
        <w:rPr>
          <w:color w:val="auto"/>
        </w:rPr>
        <w:t>nl</w:t>
      </w:r>
      <w:proofErr w:type="spellEnd"/>
      <w:r w:rsidR="000336A9">
        <w:rPr>
          <w:color w:val="auto"/>
          <w:lang w:val="ru-RU"/>
        </w:rPr>
        <w:t xml:space="preserve">) в формате, принятом в одном из самых распространенных стандартов оптимизационного моделирования </w:t>
      </w:r>
      <w:r w:rsidR="000336A9">
        <w:rPr>
          <w:color w:val="auto"/>
        </w:rPr>
        <w:t>AMPL</w:t>
      </w:r>
      <w:r w:rsidR="000336A9" w:rsidRPr="002221EC">
        <w:rPr>
          <w:color w:val="auto"/>
          <w:lang w:val="ru-RU"/>
        </w:rPr>
        <w:t xml:space="preserve">, </w:t>
      </w:r>
      <w:proofErr w:type="gramEnd"/>
      <w:r w:rsidR="000336A9" w:rsidRPr="000336A9">
        <w:rPr>
          <w:color w:val="auto"/>
          <w:lang w:val="ru-RU"/>
        </w:rPr>
        <w:t>https://ampl.com/</w:t>
      </w:r>
      <w:proofErr w:type="gramStart"/>
      <w:r w:rsidR="000336A9" w:rsidRPr="002221EC">
        <w:rPr>
          <w:color w:val="auto"/>
          <w:lang w:val="ru-RU"/>
        </w:rPr>
        <w:t xml:space="preserve">. </w:t>
      </w:r>
      <w:r w:rsidR="000336A9">
        <w:rPr>
          <w:color w:val="auto"/>
          <w:lang w:val="ru-RU"/>
        </w:rPr>
        <w:t xml:space="preserve">Именно эти файлы отправляются </w:t>
      </w:r>
      <w:r w:rsidR="000336A9">
        <w:rPr>
          <w:color w:val="auto"/>
        </w:rPr>
        <w:t>AMPL</w:t>
      </w:r>
      <w:r w:rsidR="000336A9" w:rsidRPr="002221EC">
        <w:rPr>
          <w:color w:val="auto"/>
          <w:lang w:val="ru-RU"/>
        </w:rPr>
        <w:t>-</w:t>
      </w:r>
      <w:r w:rsidR="000336A9">
        <w:rPr>
          <w:color w:val="auto"/>
          <w:lang w:val="ru-RU"/>
        </w:rPr>
        <w:t xml:space="preserve">совместимым решателям, например, </w:t>
      </w:r>
      <w:r w:rsidR="000336A9">
        <w:rPr>
          <w:color w:val="auto"/>
        </w:rPr>
        <w:t>COIN</w:t>
      </w:r>
      <w:r w:rsidR="000336A9" w:rsidRPr="002221EC">
        <w:rPr>
          <w:color w:val="auto"/>
          <w:lang w:val="ru-RU"/>
        </w:rPr>
        <w:t>-</w:t>
      </w:r>
      <w:r w:rsidR="000336A9">
        <w:rPr>
          <w:color w:val="auto"/>
        </w:rPr>
        <w:t>Or</w:t>
      </w:r>
      <w:r w:rsidR="000336A9" w:rsidRPr="002221EC">
        <w:rPr>
          <w:color w:val="auto"/>
          <w:lang w:val="ru-RU"/>
        </w:rPr>
        <w:t xml:space="preserve"> </w:t>
      </w:r>
      <w:proofErr w:type="spellStart"/>
      <w:r w:rsidR="000336A9">
        <w:rPr>
          <w:color w:val="auto"/>
        </w:rPr>
        <w:t>Ipopt</w:t>
      </w:r>
      <w:proofErr w:type="spellEnd"/>
      <w:r w:rsidR="000336A9" w:rsidRPr="002221EC">
        <w:rPr>
          <w:color w:val="auto"/>
          <w:lang w:val="ru-RU"/>
        </w:rPr>
        <w:t>.</w:t>
      </w:r>
      <w:proofErr w:type="gramEnd"/>
      <w:r w:rsidR="000336A9" w:rsidRPr="002221EC">
        <w:rPr>
          <w:color w:val="auto"/>
          <w:lang w:val="ru-RU"/>
        </w:rPr>
        <w:t xml:space="preserve"> </w:t>
      </w:r>
      <w:r w:rsidR="000336A9">
        <w:rPr>
          <w:color w:val="auto"/>
          <w:lang w:val="ru-RU"/>
        </w:rPr>
        <w:t xml:space="preserve">Результаты решения возвращаются в виде т.н. </w:t>
      </w:r>
      <w:r w:rsidR="000336A9">
        <w:rPr>
          <w:color w:val="auto"/>
        </w:rPr>
        <w:t>SOL</w:t>
      </w:r>
      <w:r w:rsidR="000336A9" w:rsidRPr="002221EC">
        <w:rPr>
          <w:color w:val="auto"/>
          <w:lang w:val="ru-RU"/>
        </w:rPr>
        <w:t>-</w:t>
      </w:r>
      <w:r w:rsidR="000336A9">
        <w:rPr>
          <w:color w:val="auto"/>
          <w:lang w:val="ru-RU"/>
        </w:rPr>
        <w:t>файлов</w:t>
      </w:r>
      <w:r w:rsidR="000336A9" w:rsidRPr="002221EC">
        <w:rPr>
          <w:color w:val="auto"/>
          <w:lang w:val="ru-RU"/>
        </w:rPr>
        <w:t xml:space="preserve"> (*.</w:t>
      </w:r>
      <w:r w:rsidR="000336A9">
        <w:rPr>
          <w:color w:val="auto"/>
        </w:rPr>
        <w:t>sol</w:t>
      </w:r>
      <w:r w:rsidR="000336A9" w:rsidRPr="002221EC">
        <w:rPr>
          <w:color w:val="auto"/>
          <w:lang w:val="ru-RU"/>
        </w:rPr>
        <w:t>)</w:t>
      </w:r>
      <w:r w:rsidR="000336A9">
        <w:rPr>
          <w:color w:val="auto"/>
          <w:lang w:val="ru-RU"/>
        </w:rPr>
        <w:t xml:space="preserve">, данные из которых извлекаются также с помощью </w:t>
      </w:r>
      <w:r w:rsidR="000336A9">
        <w:rPr>
          <w:color w:val="auto"/>
        </w:rPr>
        <w:t>Pyomo</w:t>
      </w:r>
      <w:r w:rsidR="000336A9">
        <w:rPr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 w:firstLine="354"/>
        <w:jc w:val="both"/>
        <w:rPr>
          <w:color w:val="auto"/>
          <w:lang w:val="ru-RU"/>
        </w:rPr>
      </w:pPr>
      <w:r>
        <w:rPr>
          <w:color w:val="auto"/>
          <w:lang w:val="ru-RU"/>
        </w:rPr>
        <w:t>Программа выполняется с использованием назначенных вычислительных ресурсов</w:t>
      </w:r>
      <w:ins w:id="147" w:author="vladimirv" w:date="2020-12-06T19:21:00Z">
        <w:r w:rsidR="00C27701">
          <w:rPr>
            <w:color w:val="auto"/>
            <w:lang w:val="ru-RU"/>
          </w:rPr>
          <w:t xml:space="preserve">, </w:t>
        </w:r>
      </w:ins>
      <w:r w:rsidR="00C27701">
        <w:rPr>
          <w:color w:val="auto"/>
          <w:lang w:val="ru-RU"/>
        </w:rPr>
        <w:t xml:space="preserve">которые указываются средствами </w:t>
      </w:r>
      <w:r w:rsidR="00C27701">
        <w:rPr>
          <w:color w:val="auto"/>
        </w:rPr>
        <w:t>Everest</w:t>
      </w:r>
      <w:r w:rsidR="00C27701" w:rsidRPr="00C27701">
        <w:rPr>
          <w:color w:val="auto"/>
          <w:lang w:val="ru-RU"/>
          <w:rPrChange w:id="148" w:author="vladimirv" w:date="2020-12-06T19:21:00Z">
            <w:rPr>
              <w:color w:val="auto"/>
            </w:rPr>
          </w:rPrChange>
        </w:rPr>
        <w:t xml:space="preserve"> </w:t>
      </w:r>
      <w:r w:rsidR="00C27701">
        <w:rPr>
          <w:color w:val="auto"/>
        </w:rPr>
        <w:t>API</w:t>
      </w:r>
      <w:r w:rsidR="00C27701" w:rsidRPr="00C27701">
        <w:rPr>
          <w:color w:val="auto"/>
          <w:lang w:val="ru-RU"/>
          <w:rPrChange w:id="149" w:author="vladimirv" w:date="2020-12-06T19:21:00Z">
            <w:rPr>
              <w:color w:val="auto"/>
            </w:rPr>
          </w:rPrChange>
        </w:rPr>
        <w:t xml:space="preserve">, </w:t>
      </w:r>
      <w:r w:rsidR="00502BBC">
        <w:fldChar w:fldCharType="begin"/>
      </w:r>
      <w:r w:rsidR="00502BBC" w:rsidRPr="00A71925">
        <w:rPr>
          <w:lang w:val="ru-RU"/>
          <w:rPrChange w:id="150" w:author="vladimirv" w:date="2020-12-10T00:18:00Z">
            <w:rPr/>
          </w:rPrChange>
        </w:rPr>
        <w:instrText xml:space="preserve"> </w:instrText>
      </w:r>
      <w:r w:rsidR="00502BBC">
        <w:instrText>HYPERLINK</w:instrText>
      </w:r>
      <w:r w:rsidR="00502BBC" w:rsidRPr="00A71925">
        <w:rPr>
          <w:lang w:val="ru-RU"/>
          <w:rPrChange w:id="151" w:author="vladimirv" w:date="2020-12-10T00:18:00Z">
            <w:rPr/>
          </w:rPrChange>
        </w:rPr>
        <w:instrText xml:space="preserve"> "</w:instrText>
      </w:r>
      <w:r w:rsidR="00502BBC">
        <w:instrText>https</w:instrText>
      </w:r>
      <w:r w:rsidR="00502BBC" w:rsidRPr="00A71925">
        <w:rPr>
          <w:lang w:val="ru-RU"/>
          <w:rPrChange w:id="152" w:author="vladimirv" w:date="2020-12-10T00:18:00Z">
            <w:rPr/>
          </w:rPrChange>
        </w:rPr>
        <w:instrText>://</w:instrText>
      </w:r>
      <w:r w:rsidR="00502BBC">
        <w:instrText>gitlab</w:instrText>
      </w:r>
      <w:r w:rsidR="00502BBC" w:rsidRPr="00A71925">
        <w:rPr>
          <w:lang w:val="ru-RU"/>
          <w:rPrChange w:id="153" w:author="vladimirv" w:date="2020-12-10T00:18:00Z">
            <w:rPr/>
          </w:rPrChange>
        </w:rPr>
        <w:instrText>.</w:instrText>
      </w:r>
      <w:r w:rsidR="00502BBC">
        <w:instrText>com</w:instrText>
      </w:r>
      <w:r w:rsidR="00502BBC" w:rsidRPr="00A71925">
        <w:rPr>
          <w:lang w:val="ru-RU"/>
          <w:rPrChange w:id="154" w:author="vladimirv" w:date="2020-12-10T00:18:00Z">
            <w:rPr/>
          </w:rPrChange>
        </w:rPr>
        <w:instrText>/</w:instrText>
      </w:r>
      <w:r w:rsidR="00502BBC">
        <w:instrText>everest</w:instrText>
      </w:r>
      <w:r w:rsidR="00502BBC" w:rsidRPr="00A71925">
        <w:rPr>
          <w:lang w:val="ru-RU"/>
          <w:rPrChange w:id="155" w:author="vladimirv" w:date="2020-12-10T00:18:00Z">
            <w:rPr/>
          </w:rPrChange>
        </w:rPr>
        <w:instrText>/</w:instrText>
      </w:r>
      <w:r w:rsidR="00502BBC">
        <w:instrText>python</w:instrText>
      </w:r>
      <w:r w:rsidR="00502BBC" w:rsidRPr="00A71925">
        <w:rPr>
          <w:lang w:val="ru-RU"/>
          <w:rPrChange w:id="156" w:author="vladimirv" w:date="2020-12-10T00:18:00Z">
            <w:rPr/>
          </w:rPrChange>
        </w:rPr>
        <w:instrText>-</w:instrText>
      </w:r>
      <w:r w:rsidR="00502BBC">
        <w:instrText>api</w:instrText>
      </w:r>
      <w:r w:rsidR="00502BBC" w:rsidRPr="00A71925">
        <w:rPr>
          <w:lang w:val="ru-RU"/>
          <w:rPrChange w:id="157" w:author="vladimirv" w:date="2020-12-10T00:18:00Z">
            <w:rPr/>
          </w:rPrChange>
        </w:rPr>
        <w:instrText xml:space="preserve">/" </w:instrText>
      </w:r>
      <w:r w:rsidR="00502BBC">
        <w:fldChar w:fldCharType="separate"/>
      </w:r>
      <w:r w:rsidR="00C27701" w:rsidRPr="0084407D">
        <w:rPr>
          <w:rStyle w:val="a5"/>
          <w:lang w:val="ru-RU"/>
        </w:rPr>
        <w:t>https://gitlab.com/everest/python-api/</w:t>
      </w:r>
      <w:r w:rsidR="00502BBC">
        <w:rPr>
          <w:rStyle w:val="a5"/>
          <w:lang w:val="ru-RU"/>
        </w:rPr>
        <w:fldChar w:fldCharType="end"/>
      </w:r>
      <w:r w:rsidR="00C27701" w:rsidRPr="00C27701">
        <w:rPr>
          <w:color w:val="auto"/>
          <w:lang w:val="ru-RU"/>
          <w:rPrChange w:id="158" w:author="vladimirv" w:date="2020-12-06T19:22:00Z">
            <w:rPr>
              <w:color w:val="auto"/>
            </w:rPr>
          </w:rPrChange>
        </w:rPr>
        <w:t xml:space="preserve">, </w:t>
      </w:r>
      <w:r w:rsidR="00C27701">
        <w:rPr>
          <w:color w:val="auto"/>
          <w:lang w:val="ru-RU"/>
        </w:rPr>
        <w:t xml:space="preserve">см. пример </w:t>
      </w:r>
      <w:r w:rsidR="00502BBC">
        <w:fldChar w:fldCharType="begin"/>
      </w:r>
      <w:r w:rsidR="00502BBC" w:rsidRPr="00A71925">
        <w:rPr>
          <w:lang w:val="ru-RU"/>
          <w:rPrChange w:id="159" w:author="vladimirv" w:date="2020-12-10T00:18:00Z">
            <w:rPr/>
          </w:rPrChange>
        </w:rPr>
        <w:instrText xml:space="preserve"> </w:instrText>
      </w:r>
      <w:r w:rsidR="00502BBC">
        <w:instrText>HYPERLINK</w:instrText>
      </w:r>
      <w:r w:rsidR="00502BBC" w:rsidRPr="00A71925">
        <w:rPr>
          <w:lang w:val="ru-RU"/>
          <w:rPrChange w:id="160" w:author="vladimirv" w:date="2020-12-10T00:18:00Z">
            <w:rPr/>
          </w:rPrChange>
        </w:rPr>
        <w:instrText xml:space="preserve"> "</w:instrText>
      </w:r>
      <w:r w:rsidR="00502BBC">
        <w:instrText>https</w:instrText>
      </w:r>
      <w:r w:rsidR="00502BBC" w:rsidRPr="00A71925">
        <w:rPr>
          <w:lang w:val="ru-RU"/>
          <w:rPrChange w:id="161" w:author="vladimirv" w:date="2020-12-10T00:18:00Z">
            <w:rPr/>
          </w:rPrChange>
        </w:rPr>
        <w:instrText>://</w:instrText>
      </w:r>
      <w:r w:rsidR="00502BBC">
        <w:instrText>github</w:instrText>
      </w:r>
      <w:r w:rsidR="00502BBC" w:rsidRPr="00A71925">
        <w:rPr>
          <w:lang w:val="ru-RU"/>
          <w:rPrChange w:id="162" w:author="vladimirv" w:date="2020-12-10T00:18:00Z">
            <w:rPr/>
          </w:rPrChange>
        </w:rPr>
        <w:instrText>.</w:instrText>
      </w:r>
      <w:r w:rsidR="00502BBC">
        <w:instrText>com</w:instrText>
      </w:r>
      <w:r w:rsidR="00502BBC" w:rsidRPr="00A71925">
        <w:rPr>
          <w:lang w:val="ru-RU"/>
          <w:rPrChange w:id="163" w:author="vladimirv" w:date="2020-12-10T00:18:00Z">
            <w:rPr/>
          </w:rPrChange>
        </w:rPr>
        <w:instrText>/</w:instrText>
      </w:r>
      <w:r w:rsidR="00502BBC">
        <w:instrText>distcomp</w:instrText>
      </w:r>
      <w:r w:rsidR="00502BBC" w:rsidRPr="00A71925">
        <w:rPr>
          <w:lang w:val="ru-RU"/>
          <w:rPrChange w:id="164" w:author="vladimirv" w:date="2020-12-10T00:18:00Z">
            <w:rPr/>
          </w:rPrChange>
        </w:rPr>
        <w:instrText>/</w:instrText>
      </w:r>
      <w:r w:rsidR="00502BBC">
        <w:instrText>pyomo</w:instrText>
      </w:r>
      <w:r w:rsidR="00502BBC" w:rsidRPr="00A71925">
        <w:rPr>
          <w:lang w:val="ru-RU"/>
          <w:rPrChange w:id="165" w:author="vladimirv" w:date="2020-12-10T00:18:00Z">
            <w:rPr/>
          </w:rPrChange>
        </w:rPr>
        <w:instrText>-</w:instrText>
      </w:r>
      <w:r w:rsidR="00502BBC">
        <w:instrText>everes</w:instrText>
      </w:r>
      <w:r w:rsidR="00502BBC">
        <w:instrText>t</w:instrText>
      </w:r>
      <w:r w:rsidR="00502BBC" w:rsidRPr="00A71925">
        <w:rPr>
          <w:lang w:val="ru-RU"/>
          <w:rPrChange w:id="166" w:author="vladimirv" w:date="2020-12-10T00:18:00Z">
            <w:rPr/>
          </w:rPrChange>
        </w:rPr>
        <w:instrText>/</w:instrText>
      </w:r>
      <w:r w:rsidR="00502BBC">
        <w:instrText>blob</w:instrText>
      </w:r>
      <w:r w:rsidR="00502BBC" w:rsidRPr="00A71925">
        <w:rPr>
          <w:lang w:val="ru-RU"/>
          <w:rPrChange w:id="167" w:author="vladimirv" w:date="2020-12-10T00:18:00Z">
            <w:rPr/>
          </w:rPrChange>
        </w:rPr>
        <w:instrText>/</w:instrText>
      </w:r>
      <w:r w:rsidR="00502BBC">
        <w:instrText>master</w:instrText>
      </w:r>
      <w:r w:rsidR="00502BBC" w:rsidRPr="00A71925">
        <w:rPr>
          <w:lang w:val="ru-RU"/>
          <w:rPrChange w:id="168" w:author="vladimirv" w:date="2020-12-10T00:18:00Z">
            <w:rPr/>
          </w:rPrChange>
        </w:rPr>
        <w:instrText>/</w:instrText>
      </w:r>
      <w:r w:rsidR="00502BBC">
        <w:instrText>ssop</w:instrText>
      </w:r>
      <w:r w:rsidR="00502BBC" w:rsidRPr="00A71925">
        <w:rPr>
          <w:lang w:val="ru-RU"/>
          <w:rPrChange w:id="169" w:author="vladimirv" w:date="2020-12-10T00:18:00Z">
            <w:rPr/>
          </w:rPrChange>
        </w:rPr>
        <w:instrText>/</w:instrText>
      </w:r>
      <w:r w:rsidR="00502BBC">
        <w:instrText>demoUseSsop</w:instrText>
      </w:r>
      <w:r w:rsidR="00502BBC" w:rsidRPr="00A71925">
        <w:rPr>
          <w:lang w:val="ru-RU"/>
          <w:rPrChange w:id="170" w:author="vladimirv" w:date="2020-12-10T00:18:00Z">
            <w:rPr/>
          </w:rPrChange>
        </w:rPr>
        <w:instrText>.</w:instrText>
      </w:r>
      <w:r w:rsidR="00502BBC">
        <w:instrText>py</w:instrText>
      </w:r>
      <w:r w:rsidR="00502BBC" w:rsidRPr="00A71925">
        <w:rPr>
          <w:lang w:val="ru-RU"/>
          <w:rPrChange w:id="171" w:author="vladimirv" w:date="2020-12-10T00:18:00Z">
            <w:rPr/>
          </w:rPrChange>
        </w:rPr>
        <w:instrText xml:space="preserve">" </w:instrText>
      </w:r>
      <w:r w:rsidR="00502BBC">
        <w:fldChar w:fldCharType="separate"/>
      </w:r>
      <w:r w:rsidR="00C27701" w:rsidRPr="0084407D">
        <w:rPr>
          <w:rStyle w:val="a5"/>
          <w:lang w:val="ru-RU"/>
        </w:rPr>
        <w:t>https://github.com/distcomp/pyomo-everest/blob/master/ssop/demoUseSsop.py</w:t>
      </w:r>
      <w:r w:rsidR="00502BBC">
        <w:rPr>
          <w:rStyle w:val="a5"/>
          <w:lang w:val="ru-RU"/>
        </w:rPr>
        <w:fldChar w:fldCharType="end"/>
      </w:r>
      <w:r w:rsidR="00C27701">
        <w:rPr>
          <w:color w:val="auto"/>
          <w:lang w:val="ru-RU"/>
        </w:rPr>
        <w:t xml:space="preserve"> (ищите </w:t>
      </w:r>
      <w:proofErr w:type="spellStart"/>
      <w:r w:rsidR="00C27701">
        <w:rPr>
          <w:color w:val="auto"/>
        </w:rPr>
        <w:t>ssop</w:t>
      </w:r>
      <w:proofErr w:type="spellEnd"/>
      <w:r w:rsidR="00C27701" w:rsidRPr="00C27701">
        <w:rPr>
          <w:color w:val="auto"/>
          <w:lang w:val="ru-RU"/>
          <w:rPrChange w:id="172" w:author="vladimirv" w:date="2020-12-06T19:28:00Z">
            <w:rPr>
              <w:color w:val="auto"/>
            </w:rPr>
          </w:rPrChange>
        </w:rPr>
        <w:t>_</w:t>
      </w:r>
      <w:proofErr w:type="spellStart"/>
      <w:r w:rsidR="00C27701">
        <w:rPr>
          <w:color w:val="auto"/>
        </w:rPr>
        <w:t>config</w:t>
      </w:r>
      <w:proofErr w:type="spellEnd"/>
      <w:r w:rsidR="00C27701" w:rsidRPr="00C27701">
        <w:rPr>
          <w:color w:val="auto"/>
          <w:lang w:val="ru-RU"/>
          <w:rPrChange w:id="173" w:author="vladimirv" w:date="2020-12-06T19:28:00Z">
            <w:rPr>
              <w:color w:val="auto"/>
            </w:rPr>
          </w:rPrChange>
        </w:rPr>
        <w:t>.</w:t>
      </w:r>
      <w:r w:rsidR="00C27701">
        <w:rPr>
          <w:color w:val="auto"/>
        </w:rPr>
        <w:t>SSOPP</w:t>
      </w:r>
      <w:r w:rsidR="00C27701" w:rsidRPr="00C27701">
        <w:rPr>
          <w:color w:val="auto"/>
          <w:lang w:val="ru-RU"/>
          <w:rPrChange w:id="174" w:author="vladimirv" w:date="2020-12-06T19:28:00Z">
            <w:rPr>
              <w:color w:val="auto"/>
            </w:rPr>
          </w:rPrChange>
        </w:rPr>
        <w:t>_</w:t>
      </w:r>
      <w:r w:rsidR="00C27701">
        <w:rPr>
          <w:color w:val="auto"/>
        </w:rPr>
        <w:t>RESOURCES</w:t>
      </w:r>
      <w:r w:rsidR="00C27701">
        <w:rPr>
          <w:color w:val="auto"/>
          <w:lang w:val="ru-RU"/>
        </w:rPr>
        <w:t>)</w:t>
      </w:r>
      <w:r>
        <w:rPr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 w:firstLine="354"/>
        <w:rPr>
          <w:color w:val="auto"/>
          <w:lang w:val="ru-RU"/>
        </w:rPr>
      </w:pPr>
      <w:r>
        <w:rPr>
          <w:color w:val="auto"/>
          <w:lang w:val="ru-RU"/>
        </w:rPr>
        <w:t xml:space="preserve">Начальные значения параметров регуляризации считываются из файла, имя которого формируется из имени </w:t>
      </w:r>
      <w:proofErr w:type="spellStart"/>
      <w:r>
        <w:rPr>
          <w:color w:val="auto"/>
        </w:rPr>
        <w:t>mng</w:t>
      </w:r>
      <w:proofErr w:type="spellEnd"/>
      <w:r>
        <w:rPr>
          <w:color w:val="auto"/>
          <w:lang w:val="ru-RU"/>
        </w:rPr>
        <w:t>-файла заменой расширения на .</w:t>
      </w:r>
      <w:r>
        <w:rPr>
          <w:color w:val="auto"/>
        </w:rPr>
        <w:t>res</w:t>
      </w:r>
      <w:r>
        <w:rPr>
          <w:color w:val="auto"/>
          <w:lang w:val="ru-RU"/>
        </w:rPr>
        <w:t xml:space="preserve"> (далее – </w:t>
      </w:r>
      <w:r>
        <w:rPr>
          <w:color w:val="auto"/>
        </w:rPr>
        <w:t>res</w:t>
      </w:r>
      <w:r>
        <w:rPr>
          <w:color w:val="auto"/>
          <w:lang w:val="ru-RU"/>
        </w:rPr>
        <w:t xml:space="preserve">-файл). </w:t>
      </w:r>
    </w:p>
    <w:p w:rsidR="000C0FA7" w:rsidRDefault="00E674A2">
      <w:pPr>
        <w:spacing w:line="240" w:lineRule="auto"/>
        <w:ind w:left="360" w:firstLine="354"/>
        <w:rPr>
          <w:color w:val="auto"/>
          <w:lang w:val="ru-RU"/>
        </w:rPr>
      </w:pPr>
      <w:r>
        <w:rPr>
          <w:color w:val="auto"/>
          <w:lang w:val="ru-RU"/>
        </w:rPr>
        <w:t>Если в каталоге имеется файлы решений (*.</w:t>
      </w:r>
      <w:r>
        <w:rPr>
          <w:color w:val="auto"/>
        </w:rPr>
        <w:t>sol</w:t>
      </w:r>
      <w:r>
        <w:rPr>
          <w:color w:val="auto"/>
          <w:lang w:val="ru-RU"/>
        </w:rPr>
        <w:t>), то они используются в качестве начального приближения.</w:t>
      </w:r>
    </w:p>
    <w:p w:rsidR="000C0FA7" w:rsidRDefault="00E674A2">
      <w:pPr>
        <w:spacing w:line="240" w:lineRule="auto"/>
        <w:ind w:left="360" w:firstLine="354"/>
        <w:rPr>
          <w:color w:val="auto"/>
          <w:lang w:val="ru-RU"/>
        </w:rPr>
      </w:pPr>
      <w:r>
        <w:rPr>
          <w:color w:val="auto"/>
          <w:lang w:val="ru-RU"/>
        </w:rPr>
        <w:t>Результаты расчетов (найденные решения) сохраняются в виде графических (*.</w:t>
      </w:r>
      <w:proofErr w:type="spellStart"/>
      <w:r>
        <w:rPr>
          <w:color w:val="auto"/>
        </w:rPr>
        <w:t>png</w:t>
      </w:r>
      <w:proofErr w:type="spellEnd"/>
      <w:r>
        <w:rPr>
          <w:color w:val="auto"/>
          <w:lang w:val="ru-RU"/>
        </w:rPr>
        <w:t>) и текстовых (*.</w:t>
      </w:r>
      <w:r>
        <w:rPr>
          <w:color w:val="auto"/>
        </w:rPr>
        <w:t>sol</w:t>
      </w:r>
      <w:r>
        <w:rPr>
          <w:color w:val="auto"/>
          <w:lang w:val="ru-RU"/>
        </w:rPr>
        <w:t xml:space="preserve">) файлов, значения найденных параметров регуляризации и найденные оценки погрешностей сохраняются в – </w:t>
      </w:r>
      <w:r>
        <w:rPr>
          <w:color w:val="auto"/>
        </w:rPr>
        <w:t>res</w:t>
      </w:r>
      <w:r>
        <w:rPr>
          <w:color w:val="auto"/>
          <w:lang w:val="ru-RU"/>
        </w:rPr>
        <w:t>-файле.</w:t>
      </w:r>
    </w:p>
    <w:p w:rsidR="000C0FA7" w:rsidRDefault="000C0FA7">
      <w:pPr>
        <w:spacing w:line="240" w:lineRule="auto"/>
        <w:ind w:left="360"/>
        <w:rPr>
          <w:color w:val="auto"/>
          <w:lang w:val="ru-RU"/>
        </w:rPr>
      </w:pP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</w:rPr>
      </w:pPr>
      <w:r>
        <w:rPr>
          <w:color w:val="auto"/>
          <w:lang w:val="ru-RU"/>
        </w:rPr>
        <w:t>Файл вычислительного задания</w:t>
      </w:r>
    </w:p>
    <w:p w:rsidR="000C0FA7" w:rsidRDefault="00E674A2">
      <w:pPr>
        <w:spacing w:line="240" w:lineRule="auto"/>
        <w:ind w:left="360"/>
        <w:jc w:val="both"/>
        <w:rPr>
          <w:color w:val="auto"/>
          <w:lang w:val="ru-RU"/>
        </w:rPr>
      </w:pPr>
      <w:proofErr w:type="gramStart"/>
      <w:r>
        <w:rPr>
          <w:color w:val="auto"/>
          <w:lang w:val="ru-RU"/>
        </w:rPr>
        <w:t>Текстовый</w:t>
      </w:r>
      <w:proofErr w:type="gramEnd"/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</w:rPr>
        <w:t>mng</w:t>
      </w:r>
      <w:proofErr w:type="spellEnd"/>
      <w:r>
        <w:rPr>
          <w:color w:val="auto"/>
          <w:lang w:val="ru-RU"/>
        </w:rPr>
        <w:t>-файл содержит полное формальное описание задачи идентификации неизвестных параметров и функциональных зависимостей математической модели. Этой информации достаточно для численного решения на основе технологии сбалансированной идентификации (</w:t>
      </w:r>
      <w:proofErr w:type="spellStart"/>
      <w:r>
        <w:rPr>
          <w:color w:val="auto"/>
        </w:rPr>
        <w:t>SvF</w:t>
      </w:r>
      <w:proofErr w:type="spellEnd"/>
      <w:r>
        <w:rPr>
          <w:color w:val="auto"/>
          <w:lang w:val="ru-RU"/>
        </w:rPr>
        <w:t xml:space="preserve">-технологии). Для этого используются специальные ключевые слова, определения (декларации) системы </w:t>
      </w:r>
      <w:proofErr w:type="spellStart"/>
      <w:r>
        <w:rPr>
          <w:color w:val="auto"/>
        </w:rPr>
        <w:t>SvF</w:t>
      </w:r>
      <w:proofErr w:type="spellEnd"/>
      <w:r>
        <w:rPr>
          <w:color w:val="auto"/>
          <w:lang w:val="ru-RU"/>
        </w:rPr>
        <w:t xml:space="preserve">, математические выражения в достаточно естественной нотации и (если это необходимо) операторы на языке </w:t>
      </w:r>
      <w:r>
        <w:rPr>
          <w:color w:val="auto"/>
        </w:rPr>
        <w:t>Python</w:t>
      </w:r>
      <w:r>
        <w:rPr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/>
        <w:rPr>
          <w:ins w:id="175" w:author="vladimirv" w:date="2020-12-06T20:06:00Z"/>
          <w:color w:val="auto"/>
          <w:lang w:val="ru-RU"/>
        </w:rPr>
      </w:pPr>
      <w:r>
        <w:rPr>
          <w:color w:val="auto"/>
          <w:lang w:val="ru-RU"/>
        </w:rPr>
        <w:t>С целью повышения наглядности математической задачи, в описания допускается использование некоторых специальных символов (см. Табл</w:t>
      </w:r>
      <w:proofErr w:type="gramStart"/>
      <w:r>
        <w:rPr>
          <w:color w:val="auto"/>
          <w:lang w:val="ru-RU"/>
        </w:rPr>
        <w:t>1</w:t>
      </w:r>
      <w:proofErr w:type="gramEnd"/>
      <w:r>
        <w:rPr>
          <w:color w:val="auto"/>
          <w:lang w:val="ru-RU"/>
        </w:rPr>
        <w:t>)</w:t>
      </w:r>
    </w:p>
    <w:p w:rsidR="00A452AD" w:rsidDel="00C035BC" w:rsidRDefault="00A452AD">
      <w:pPr>
        <w:spacing w:line="240" w:lineRule="auto"/>
        <w:ind w:left="360"/>
        <w:rPr>
          <w:del w:id="176" w:author="vladimirv" w:date="2020-12-10T00:19:00Z"/>
          <w:color w:val="auto"/>
          <w:lang w:val="ru-RU"/>
        </w:rPr>
      </w:pP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bookmarkStart w:id="177" w:name="_GoBack"/>
      <w:bookmarkEnd w:id="177"/>
      <w:r>
        <w:rPr>
          <w:color w:val="auto"/>
          <w:lang w:val="ru-RU"/>
        </w:rPr>
        <w:tab/>
        <w:t xml:space="preserve">Табл. 1. Специальные символы и их имена в программе на языке </w:t>
      </w:r>
      <w:r>
        <w:rPr>
          <w:color w:val="auto"/>
        </w:rPr>
        <w:t>Python</w:t>
      </w:r>
      <w:r>
        <w:rPr>
          <w:color w:val="auto"/>
          <w:lang w:val="ru-RU"/>
        </w:rPr>
        <w:t>.</w:t>
      </w:r>
    </w:p>
    <w:tbl>
      <w:tblPr>
        <w:tblStyle w:val="af"/>
        <w:tblW w:w="3466" w:type="dxa"/>
        <w:tblInd w:w="2802" w:type="dxa"/>
        <w:tblLook w:val="04A0" w:firstRow="1" w:lastRow="0" w:firstColumn="1" w:lastColumn="0" w:noHBand="0" w:noVBand="1"/>
        <w:tblPrChange w:id="178" w:author="vladimirv" w:date="2020-12-06T20:06:00Z">
          <w:tblPr>
            <w:tblStyle w:val="af"/>
            <w:tblW w:w="3466" w:type="dxa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1734"/>
        <w:gridCol w:w="1732"/>
        <w:tblGridChange w:id="179">
          <w:tblGrid>
            <w:gridCol w:w="1734"/>
            <w:gridCol w:w="1732"/>
          </w:tblGrid>
        </w:tblGridChange>
      </w:tblGrid>
      <w:tr w:rsidR="000C0FA7" w:rsidTr="00A452AD">
        <w:tc>
          <w:tcPr>
            <w:tcW w:w="1734" w:type="dxa"/>
            <w:tcPrChange w:id="180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'∫'</w:t>
            </w:r>
          </w:p>
        </w:tc>
        <w:tc>
          <w:tcPr>
            <w:tcW w:w="1732" w:type="dxa"/>
            <w:tcPrChange w:id="181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'\\</w:t>
            </w:r>
            <w:r>
              <w:rPr>
                <w:color w:val="auto"/>
              </w:rPr>
              <w:t>int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182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rFonts w:ascii="Cambria Math" w:hAnsi="Cambria Math" w:cs="Cambria Math"/>
                <w:color w:val="auto"/>
                <w:lang w:val="ru-RU"/>
              </w:rPr>
              <w:t>∈</w:t>
            </w:r>
            <w:r>
              <w:rPr>
                <w:color w:val="auto"/>
                <w:lang w:val="ru-RU"/>
              </w:rPr>
              <w:t xml:space="preserve">'  </w:t>
            </w:r>
          </w:p>
        </w:tc>
        <w:tc>
          <w:tcPr>
            <w:tcW w:w="1732" w:type="dxa"/>
            <w:tcPrChange w:id="183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'\\</w:t>
            </w:r>
            <w:r>
              <w:rPr>
                <w:color w:val="auto"/>
              </w:rPr>
              <w:t>in</w:t>
            </w:r>
            <w:r>
              <w:rPr>
                <w:color w:val="auto"/>
                <w:lang w:val="ru-RU"/>
              </w:rPr>
              <w:t xml:space="preserve"> '</w:t>
            </w:r>
          </w:p>
        </w:tc>
      </w:tr>
      <w:tr w:rsidR="000C0FA7" w:rsidTr="00A452AD">
        <w:tc>
          <w:tcPr>
            <w:tcW w:w="1734" w:type="dxa"/>
            <w:tcPrChange w:id="184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'√'</w:t>
            </w:r>
          </w:p>
        </w:tc>
        <w:tc>
          <w:tcPr>
            <w:tcW w:w="1732" w:type="dxa"/>
            <w:tcPrChange w:id="185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proofErr w:type="spellStart"/>
            <w:r>
              <w:rPr>
                <w:color w:val="auto"/>
              </w:rPr>
              <w:t>sqrt</w:t>
            </w:r>
            <w:proofErr w:type="spellEnd"/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186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 xml:space="preserve">'∙'  </w:t>
            </w:r>
          </w:p>
        </w:tc>
        <w:tc>
          <w:tcPr>
            <w:tcW w:w="1732" w:type="dxa"/>
            <w:tcPrChange w:id="187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'*'</w:t>
            </w:r>
          </w:p>
        </w:tc>
      </w:tr>
      <w:tr w:rsidR="000C0FA7" w:rsidTr="00A452AD">
        <w:tc>
          <w:tcPr>
            <w:tcW w:w="1734" w:type="dxa"/>
            <w:tcPrChange w:id="188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'\''</w:t>
            </w:r>
          </w:p>
        </w:tc>
        <w:tc>
          <w:tcPr>
            <w:tcW w:w="1732" w:type="dxa"/>
            <w:tcPrChange w:id="189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proofErr w:type="spellStart"/>
            <w:r>
              <w:rPr>
                <w:color w:val="auto"/>
              </w:rPr>
              <w:t>apst</w:t>
            </w:r>
            <w:proofErr w:type="spellEnd"/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190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'τ'</w:t>
            </w:r>
          </w:p>
        </w:tc>
        <w:tc>
          <w:tcPr>
            <w:tcW w:w="1732" w:type="dxa"/>
            <w:tcPrChange w:id="191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tau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192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'μ'</w:t>
            </w:r>
          </w:p>
        </w:tc>
        <w:tc>
          <w:tcPr>
            <w:tcW w:w="1732" w:type="dxa"/>
            <w:tcPrChange w:id="193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proofErr w:type="spellStart"/>
            <w:r>
              <w:rPr>
                <w:color w:val="auto"/>
              </w:rPr>
              <w:t>muu</w:t>
            </w:r>
            <w:proofErr w:type="spellEnd"/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194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'π'</w:t>
            </w:r>
          </w:p>
        </w:tc>
        <w:tc>
          <w:tcPr>
            <w:tcW w:w="1732" w:type="dxa"/>
            <w:tcPrChange w:id="195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pi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196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'α'</w:t>
            </w:r>
          </w:p>
        </w:tc>
        <w:tc>
          <w:tcPr>
            <w:tcW w:w="1732" w:type="dxa"/>
            <w:tcPrChange w:id="197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alpha</w:t>
            </w:r>
            <w:r>
              <w:rPr>
                <w:color w:val="auto"/>
                <w:lang w:val="ru-RU"/>
              </w:rPr>
              <w:t>'</w:t>
            </w:r>
          </w:p>
        </w:tc>
      </w:tr>
      <w:tr w:rsidR="000C0FA7" w:rsidTr="00A452AD">
        <w:tc>
          <w:tcPr>
            <w:tcW w:w="1734" w:type="dxa"/>
            <w:tcPrChange w:id="198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'σ'</w:t>
            </w:r>
          </w:p>
        </w:tc>
        <w:tc>
          <w:tcPr>
            <w:tcW w:w="1732" w:type="dxa"/>
            <w:tcPrChange w:id="199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sigma'</w:t>
            </w:r>
          </w:p>
        </w:tc>
      </w:tr>
      <w:tr w:rsidR="000C0FA7" w:rsidTr="00A452AD">
        <w:tc>
          <w:tcPr>
            <w:tcW w:w="1734" w:type="dxa"/>
            <w:tcPrChange w:id="200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</w:rPr>
              <w:t>'</w:t>
            </w:r>
            <w:r>
              <w:rPr>
                <w:color w:val="auto"/>
                <w:lang w:val="ru-RU"/>
              </w:rPr>
              <w:t>ξ</w:t>
            </w:r>
            <w:r>
              <w:rPr>
                <w:color w:val="auto"/>
              </w:rPr>
              <w:t>'</w:t>
            </w:r>
          </w:p>
        </w:tc>
        <w:tc>
          <w:tcPr>
            <w:tcW w:w="1732" w:type="dxa"/>
            <w:tcPrChange w:id="201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</w:rPr>
              <w:t>'xi'</w:t>
            </w:r>
          </w:p>
        </w:tc>
      </w:tr>
      <w:tr w:rsidR="000C0FA7" w:rsidTr="00A452AD">
        <w:tc>
          <w:tcPr>
            <w:tcW w:w="1734" w:type="dxa"/>
            <w:tcPrChange w:id="202" w:author="vladimirv" w:date="2020-12-06T20:06:00Z">
              <w:tcPr>
                <w:tcW w:w="1733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lastRenderedPageBreak/>
              <w:t>'Ω'</w:t>
            </w:r>
          </w:p>
        </w:tc>
        <w:tc>
          <w:tcPr>
            <w:tcW w:w="1732" w:type="dxa"/>
            <w:tcPrChange w:id="203" w:author="vladimirv" w:date="2020-12-06T20:06:00Z">
              <w:tcPr>
                <w:tcW w:w="1732" w:type="dxa"/>
              </w:tcPr>
            </w:tcPrChange>
          </w:tcPr>
          <w:p w:rsidR="000C0FA7" w:rsidRDefault="00E674A2">
            <w:pPr>
              <w:spacing w:line="240" w:lineRule="auto"/>
              <w:rPr>
                <w:color w:val="auto"/>
                <w:lang w:val="ru-RU"/>
              </w:rPr>
            </w:pPr>
            <w:r>
              <w:rPr>
                <w:color w:val="auto"/>
                <w:lang w:val="ru-RU"/>
              </w:rPr>
              <w:t>'</w:t>
            </w:r>
            <w:r>
              <w:rPr>
                <w:color w:val="auto"/>
              </w:rPr>
              <w:t>Omega</w:t>
            </w:r>
            <w:r>
              <w:rPr>
                <w:color w:val="auto"/>
                <w:lang w:val="ru-RU"/>
              </w:rPr>
              <w:t>'</w:t>
            </w:r>
          </w:p>
        </w:tc>
      </w:tr>
    </w:tbl>
    <w:p w:rsidR="000C0FA7" w:rsidRDefault="00E674A2">
      <w:pPr>
        <w:spacing w:line="240" w:lineRule="auto"/>
        <w:ind w:left="360" w:firstLine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Порядок следования операторов - произвольный, однако определение объекта должно предшествовать ссылке на него. Нотация является позиционной (как в языке </w:t>
      </w:r>
      <w:r>
        <w:rPr>
          <w:color w:val="auto"/>
        </w:rPr>
        <w:t>Python</w:t>
      </w:r>
      <w:r>
        <w:rPr>
          <w:color w:val="auto"/>
          <w:lang w:val="ru-RU"/>
        </w:rPr>
        <w:t xml:space="preserve">). </w:t>
      </w:r>
      <w:proofErr w:type="gramStart"/>
      <w:r>
        <w:rPr>
          <w:color w:val="auto"/>
          <w:lang w:val="ru-RU"/>
        </w:rPr>
        <w:t>Однако, ключевые слова, заканчивающиеся двоеточием (</w:t>
      </w:r>
      <w:proofErr w:type="spellStart"/>
      <w:r>
        <w:rPr>
          <w:i/>
          <w:color w:val="auto"/>
        </w:rPr>
        <w:t>Var</w:t>
      </w:r>
      <w:proofErr w:type="spellEnd"/>
      <w:r>
        <w:rPr>
          <w:i/>
          <w:color w:val="auto"/>
          <w:lang w:val="ru-RU"/>
        </w:rPr>
        <w:t>:,</w:t>
      </w:r>
      <w:proofErr w:type="gramEnd"/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Set</w:t>
      </w:r>
      <w:proofErr w:type="gramStart"/>
      <w:r>
        <w:rPr>
          <w:i/>
          <w:color w:val="auto"/>
          <w:lang w:val="ru-RU"/>
        </w:rPr>
        <w:t>:,</w:t>
      </w:r>
      <w:proofErr w:type="gramEnd"/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EQ</w:t>
      </w:r>
      <w:r>
        <w:rPr>
          <w:i/>
          <w:color w:val="auto"/>
          <w:lang w:val="ru-RU"/>
        </w:rPr>
        <w:t>:</w:t>
      </w:r>
      <w:r>
        <w:rPr>
          <w:color w:val="auto"/>
          <w:lang w:val="ru-RU"/>
        </w:rPr>
        <w:t xml:space="preserve">  и др.) начинают блок описаний.</w:t>
      </w:r>
    </w:p>
    <w:p w:rsidR="000C0FA7" w:rsidRDefault="00E674A2">
      <w:pPr>
        <w:spacing w:line="240" w:lineRule="auto"/>
        <w:ind w:left="360" w:firstLine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Идущие далее описания наследуют ключевое слово, если они не начинаются с первой позиции. </w:t>
      </w:r>
      <w:proofErr w:type="gramStart"/>
      <w:r>
        <w:rPr>
          <w:color w:val="auto"/>
          <w:lang w:val="ru-RU"/>
        </w:rPr>
        <w:t>Блок заканчивается на любом операторе (кроме ‘#’), записанном с первой позиции файла.</w:t>
      </w:r>
      <w:proofErr w:type="gramEnd"/>
      <w:r>
        <w:rPr>
          <w:color w:val="auto"/>
          <w:lang w:val="ru-RU"/>
        </w:rPr>
        <w:t xml:space="preserve"> Кроме того необходимо помнить, что описание целевой функции (или функций) запускает расчеты и следующий за ним код предназначен только для обработки результатов.</w:t>
      </w:r>
    </w:p>
    <w:p w:rsidR="000C0FA7" w:rsidRDefault="00E674A2">
      <w:pPr>
        <w:spacing w:line="240" w:lineRule="auto"/>
        <w:ind w:left="360" w:firstLine="360"/>
        <w:jc w:val="both"/>
        <w:rPr>
          <w:color w:val="auto"/>
          <w:lang w:val="ru-RU"/>
        </w:rPr>
        <w:pPrChange w:id="204" w:author="vladimirv" w:date="2020-12-06T19:29:00Z">
          <w:pPr>
            <w:spacing w:line="240" w:lineRule="auto"/>
            <w:ind w:left="360"/>
            <w:jc w:val="both"/>
          </w:pPr>
        </w:pPrChange>
      </w:pPr>
      <w:r>
        <w:rPr>
          <w:color w:val="auto"/>
          <w:lang w:val="ru-RU"/>
        </w:rPr>
        <w:t>При написании параметров системы (параметров, управляющих расчетами) и ключевых слов не имеет значения регистр символов (можно использовать прописные и строчные буквы).</w:t>
      </w:r>
    </w:p>
    <w:p w:rsidR="000C0FA7" w:rsidRDefault="00E674A2">
      <w:pPr>
        <w:spacing w:line="240" w:lineRule="auto"/>
        <w:ind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Символ ‘\’ означает продолжение текста на следующей строке. 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Рекомендуется следующая структура </w:t>
      </w:r>
      <w:proofErr w:type="spellStart"/>
      <w:r>
        <w:rPr>
          <w:color w:val="auto"/>
        </w:rPr>
        <w:t>mng</w:t>
      </w:r>
      <w:proofErr w:type="spellEnd"/>
      <w:r>
        <w:rPr>
          <w:color w:val="auto"/>
          <w:lang w:val="ru-RU"/>
        </w:rPr>
        <w:t>-файла: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Управляющие параметры (например,  </w:t>
      </w:r>
      <w:proofErr w:type="spellStart"/>
      <w:r>
        <w:rPr>
          <w:color w:val="auto"/>
        </w:rPr>
        <w:t>ExitStep</w:t>
      </w:r>
      <w:proofErr w:type="spellEnd"/>
      <w:r>
        <w:rPr>
          <w:color w:val="auto"/>
          <w:lang w:val="ru-RU"/>
        </w:rPr>
        <w:t xml:space="preserve"> = 1е-6);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Источники данных (измерений) (например,  </w:t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*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ABC</w:t>
      </w:r>
      <w:r>
        <w:rPr>
          <w:color w:val="auto"/>
          <w:lang w:val="ru-RU"/>
        </w:rPr>
        <w:t>.</w:t>
      </w:r>
      <w:r>
        <w:rPr>
          <w:color w:val="auto"/>
        </w:rPr>
        <w:t>txt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where</w:t>
      </w:r>
      <w:r>
        <w:rPr>
          <w:color w:val="auto"/>
          <w:lang w:val="ru-RU"/>
        </w:rPr>
        <w:t xml:space="preserve"> …);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Множества (сетки) дискретизации (например,  </w:t>
      </w:r>
      <w:r>
        <w:rPr>
          <w:color w:val="auto"/>
        </w:rPr>
        <w:t>SET</w:t>
      </w:r>
      <w:r>
        <w:rPr>
          <w:color w:val="auto"/>
          <w:lang w:val="ru-RU"/>
        </w:rPr>
        <w:t xml:space="preserve">: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= [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step</w:t>
      </w:r>
      <w:r>
        <w:rPr>
          <w:color w:val="auto"/>
          <w:lang w:val="ru-RU"/>
        </w:rPr>
        <w:t>]);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proofErr w:type="gramStart"/>
      <w:r>
        <w:rPr>
          <w:color w:val="auto"/>
          <w:lang w:val="ru-RU"/>
        </w:rPr>
        <w:t xml:space="preserve">Функции-параметры (например,  </w:t>
      </w:r>
      <w:r>
        <w:rPr>
          <w:color w:val="auto"/>
        </w:rPr>
        <w:t>PARAM</w:t>
      </w:r>
      <w:r>
        <w:rPr>
          <w:color w:val="auto"/>
          <w:lang w:val="ru-RU"/>
        </w:rPr>
        <w:t>:</w:t>
      </w:r>
      <w:proofErr w:type="gramEnd"/>
      <w:r>
        <w:rPr>
          <w:color w:val="auto"/>
          <w:lang w:val="ru-RU"/>
        </w:rPr>
        <w:t xml:space="preserve">    </w:t>
      </w:r>
      <w:r>
        <w:rPr>
          <w:color w:val="auto"/>
        </w:rPr>
        <w:t>Q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));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proofErr w:type="gramStart"/>
      <w:r>
        <w:rPr>
          <w:color w:val="auto"/>
          <w:lang w:val="ru-RU"/>
        </w:rPr>
        <w:t xml:space="preserve">Функции-неизвестные (например,  </w:t>
      </w:r>
      <w:r>
        <w:rPr>
          <w:color w:val="auto"/>
        </w:rPr>
        <w:t>VAR</w:t>
      </w:r>
      <w:r>
        <w:rPr>
          <w:color w:val="auto"/>
          <w:lang w:val="ru-RU"/>
        </w:rPr>
        <w:t>:</w:t>
      </w:r>
      <w:proofErr w:type="gramEnd"/>
      <w:r>
        <w:rPr>
          <w:color w:val="auto"/>
          <w:lang w:val="ru-RU"/>
        </w:rPr>
        <w:t xml:space="preserve">    </w:t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);  &gt;=0);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proofErr w:type="gramStart"/>
      <w:r>
        <w:rPr>
          <w:color w:val="auto"/>
          <w:lang w:val="ru-RU"/>
        </w:rPr>
        <w:t xml:space="preserve">Уравнения  (например,   </w:t>
      </w:r>
      <w:r>
        <w:rPr>
          <w:color w:val="auto"/>
        </w:rPr>
        <w:t>EQ</w:t>
      </w:r>
      <w:r>
        <w:rPr>
          <w:color w:val="auto"/>
          <w:lang w:val="ru-RU"/>
        </w:rPr>
        <w:t>:</w:t>
      </w:r>
      <w:proofErr w:type="gramEnd"/>
      <w:r>
        <w:rPr>
          <w:color w:val="auto"/>
          <w:lang w:val="ru-RU"/>
        </w:rPr>
        <w:t xml:space="preserve">  </w:t>
      </w:r>
      <w:r>
        <w:rPr>
          <w:color w:val="auto"/>
        </w:rPr>
        <w:t>E</w:t>
      </w:r>
      <w:r>
        <w:rPr>
          <w:color w:val="auto"/>
          <w:lang w:val="ru-RU"/>
        </w:rPr>
        <w:t xml:space="preserve"> = </w:t>
      </w:r>
      <w:r>
        <w:rPr>
          <w:color w:val="auto"/>
        </w:rPr>
        <w:t>Cond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Q</w:t>
      </w:r>
      <w:r>
        <w:rPr>
          <w:color w:val="auto"/>
          <w:lang w:val="ru-RU"/>
        </w:rPr>
        <w:t>,</w:t>
      </w:r>
      <w:r>
        <w:rPr>
          <w:color w:val="auto"/>
        </w:rPr>
        <w:t>T</w:t>
      </w:r>
      <w:r>
        <w:rPr>
          <w:color w:val="auto"/>
          <w:lang w:val="ru-RU"/>
        </w:rPr>
        <w:t>) ∙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)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Целевая функция (функции) (например,   </w:t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</w:rPr>
        <w:t>Penal</w:t>
      </w:r>
      <w:r>
        <w:rPr>
          <w:color w:val="auto"/>
          <w:lang w:val="ru-RU"/>
        </w:rPr>
        <w:t xml:space="preserve">[0] 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>() )</w:t>
      </w:r>
    </w:p>
    <w:p w:rsidR="000C0FA7" w:rsidRDefault="00E674A2">
      <w:pPr>
        <w:pStyle w:val="ad"/>
        <w:numPr>
          <w:ilvl w:val="0"/>
          <w:numId w:val="3"/>
        </w:num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Обработка результатов  (например,   </w:t>
      </w:r>
      <w:r>
        <w:rPr>
          <w:color w:val="auto"/>
        </w:rPr>
        <w:t>Draw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Q</w:t>
      </w:r>
      <w:r>
        <w:rPr>
          <w:color w:val="auto"/>
          <w:lang w:val="ru-RU"/>
        </w:rPr>
        <w:t>)</w:t>
      </w:r>
    </w:p>
    <w:p w:rsidR="000C0FA7" w:rsidRDefault="00E674A2">
      <w:pPr>
        <w:pStyle w:val="ad"/>
        <w:spacing w:line="240" w:lineRule="auto"/>
        <w:ind w:left="1133"/>
        <w:rPr>
          <w:color w:val="auto"/>
          <w:lang w:val="ru-RU"/>
        </w:rPr>
      </w:pPr>
      <w:r>
        <w:rPr>
          <w:color w:val="auto"/>
          <w:lang w:val="ru-RU"/>
        </w:rPr>
        <w:t xml:space="preserve">  </w:t>
      </w:r>
    </w:p>
    <w:p w:rsidR="000C0FA7" w:rsidRDefault="00E674A2">
      <w:pPr>
        <w:spacing w:line="240" w:lineRule="auto"/>
        <w:ind w:left="360" w:firstLine="360"/>
        <w:jc w:val="both"/>
        <w:rPr>
          <w:color w:val="auto"/>
          <w:lang w:val="ru-RU"/>
        </w:rPr>
        <w:pPrChange w:id="205" w:author="vladimirv" w:date="2020-12-06T19:30:00Z">
          <w:pPr>
            <w:spacing w:line="240" w:lineRule="auto"/>
            <w:ind w:left="360"/>
          </w:pPr>
        </w:pPrChange>
      </w:pPr>
      <w:del w:id="206" w:author="vladimirv" w:date="2020-12-06T19:29:00Z">
        <w:r w:rsidDel="00221917">
          <w:rPr>
            <w:color w:val="auto"/>
            <w:lang w:val="ru-RU"/>
          </w:rPr>
          <w:tab/>
        </w:r>
      </w:del>
      <w:r>
        <w:rPr>
          <w:color w:val="auto"/>
          <w:lang w:val="ru-RU"/>
        </w:rPr>
        <w:t>Ниже в примерах мы будем постепенно вводить различные конструкции и примеры нотации.</w:t>
      </w:r>
    </w:p>
    <w:p w:rsidR="000C0FA7" w:rsidRDefault="000C0FA7">
      <w:pPr>
        <w:spacing w:line="240" w:lineRule="auto"/>
        <w:ind w:left="360"/>
        <w:rPr>
          <w:color w:val="auto"/>
          <w:lang w:val="ru-RU"/>
        </w:rPr>
      </w:pP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t>Примеры постановки, формализации и решения различных задач.</w:t>
      </w:r>
    </w:p>
    <w:p w:rsidR="000C0FA7" w:rsidRDefault="00221917">
      <w:pPr>
        <w:pStyle w:val="aa"/>
        <w:numPr>
          <w:ilvl w:val="1"/>
          <w:numId w:val="2"/>
        </w:numPr>
        <w:spacing w:before="0" w:line="240" w:lineRule="auto"/>
        <w:ind w:left="1797"/>
        <w:rPr>
          <w:color w:val="auto"/>
          <w:lang w:val="ru-RU"/>
        </w:rPr>
      </w:pPr>
      <w:r>
        <w:rPr>
          <w:color w:val="auto"/>
          <w:lang w:val="ru-RU"/>
        </w:rPr>
        <w:t>Модель движения «</w:t>
      </w:r>
      <w:r w:rsidR="00E674A2">
        <w:rPr>
          <w:color w:val="auto"/>
          <w:lang w:val="ru-RU"/>
        </w:rPr>
        <w:t>Маятник</w:t>
      </w:r>
      <w:r>
        <w:rPr>
          <w:color w:val="auto"/>
          <w:lang w:val="ru-RU"/>
        </w:rPr>
        <w:t xml:space="preserve"> с трением»</w:t>
      </w:r>
      <w:r w:rsidR="00E674A2">
        <w:rPr>
          <w:color w:val="auto"/>
          <w:lang w:val="ru-RU"/>
        </w:rPr>
        <w:t xml:space="preserve">. 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Подробно математическая постановка ряда задач выбор модели, описывающей данные, искусственно подготовленные при помощи формулы осциллятора и датчика псевдослучайных чисел,  и последовательный анализ моделей приведены в </w:t>
      </w:r>
      <w:r w:rsidR="00221917">
        <w:rPr>
          <w:color w:val="auto"/>
          <w:lang w:val="ru-RU"/>
        </w:rPr>
        <w:t xml:space="preserve">работах </w:t>
      </w:r>
      <w:r>
        <w:rPr>
          <w:color w:val="auto"/>
          <w:lang w:val="ru-RU"/>
        </w:rPr>
        <w:t>(</w:t>
      </w:r>
      <w:proofErr w:type="spellStart"/>
      <w:r>
        <w:rPr>
          <w:color w:val="auto"/>
          <w:lang w:val="ru-RU"/>
        </w:rPr>
        <w:t>Sokolov</w:t>
      </w:r>
      <w:proofErr w:type="spellEnd"/>
      <w:r>
        <w:rPr>
          <w:color w:val="auto"/>
          <w:lang w:val="ru-RU"/>
        </w:rPr>
        <w:t xml:space="preserve">, </w:t>
      </w:r>
      <w:proofErr w:type="spellStart"/>
      <w:r>
        <w:rPr>
          <w:color w:val="auto"/>
          <w:lang w:val="ru-RU"/>
        </w:rPr>
        <w:t>Voloshinov</w:t>
      </w:r>
      <w:proofErr w:type="spellEnd"/>
      <w:r>
        <w:rPr>
          <w:color w:val="auto"/>
          <w:lang w:val="ru-RU"/>
        </w:rPr>
        <w:t>, 2020),(Соколов, Волошинов, 2018)</w:t>
      </w:r>
      <w:r w:rsidR="00221917">
        <w:rPr>
          <w:color w:val="auto"/>
          <w:lang w:val="ru-RU"/>
        </w:rPr>
        <w:t>, указанных выше</w:t>
      </w:r>
      <w:r>
        <w:rPr>
          <w:color w:val="auto"/>
          <w:lang w:val="ru-RU"/>
        </w:rPr>
        <w:t xml:space="preserve">. Здесь мы ограничимся краткими постановками и подробным обсуждением их формализации – описанием файла задания. Соответствующие «цифровые» постановки и результаты расчетов находятся в каталогах </w:t>
      </w:r>
      <w:proofErr w:type="spellStart"/>
      <w:r w:rsidR="004C0450" w:rsidRPr="00D17301">
        <w:rPr>
          <w:i/>
          <w:color w:val="auto"/>
          <w:lang w:val="ru-RU"/>
        </w:rPr>
        <w:t>SvF</w:t>
      </w:r>
      <w:proofErr w:type="spellEnd"/>
      <w:r w:rsidR="004C0450" w:rsidRPr="00D17301">
        <w:rPr>
          <w:i/>
          <w:color w:val="auto"/>
          <w:lang w:val="ru-RU"/>
        </w:rPr>
        <w:t>/</w:t>
      </w:r>
      <w:proofErr w:type="spellStart"/>
      <w:r w:rsidR="004C0450" w:rsidRPr="00D17301">
        <w:rPr>
          <w:i/>
          <w:color w:val="auto"/>
          <w:lang w:val="ru-RU"/>
        </w:rPr>
        <w:t>Examples</w:t>
      </w:r>
      <w:proofErr w:type="spellEnd"/>
      <w:r w:rsidR="004C0450" w:rsidRPr="00D17301">
        <w:rPr>
          <w:i/>
          <w:color w:val="auto"/>
          <w:lang w:val="ru-RU"/>
        </w:rPr>
        <w:t>/1-Oscillator</w:t>
      </w:r>
      <w:r w:rsidR="004C0450" w:rsidRPr="00D17301">
        <w:rPr>
          <w:color w:val="auto"/>
          <w:lang w:val="ru-RU"/>
        </w:rPr>
        <w:t xml:space="preserve"> </w:t>
      </w:r>
      <w:r w:rsidR="004C0450">
        <w:rPr>
          <w:color w:val="auto"/>
          <w:lang w:val="ru-RU"/>
        </w:rPr>
        <w:t xml:space="preserve">(дистрибутива </w:t>
      </w:r>
      <w:proofErr w:type="spellStart"/>
      <w:r w:rsidR="004C0450">
        <w:rPr>
          <w:color w:val="auto"/>
        </w:rPr>
        <w:t>SvF</w:t>
      </w:r>
      <w:proofErr w:type="spellEnd"/>
      <w:r w:rsidR="004C0450" w:rsidRPr="00D17301">
        <w:rPr>
          <w:color w:val="auto"/>
          <w:lang w:val="ru-RU"/>
        </w:rPr>
        <w:t>).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  </w:t>
      </w: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>Форматы исходных данных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Исходные данные для идентификации задач находятся в файлах </w:t>
      </w:r>
      <w:r w:rsidR="00221917" w:rsidRPr="00221917">
        <w:rPr>
          <w:i/>
          <w:color w:val="auto"/>
          <w:lang w:val="ru-RU"/>
        </w:rPr>
        <w:t>Spring5.dat</w:t>
      </w:r>
      <w:r>
        <w:rPr>
          <w:color w:val="auto"/>
          <w:lang w:val="ru-RU"/>
        </w:rPr>
        <w:t xml:space="preserve"> и </w:t>
      </w:r>
      <w:r w:rsidR="00221917" w:rsidRPr="00221917">
        <w:rPr>
          <w:i/>
          <w:color w:val="auto"/>
          <w:lang w:val="ru-RU"/>
        </w:rPr>
        <w:t>Spring5.xlsx</w:t>
      </w:r>
      <w:r>
        <w:rPr>
          <w:color w:val="auto"/>
          <w:lang w:val="ru-RU"/>
        </w:rPr>
        <w:t xml:space="preserve">. Фрагмент текстового файла  </w:t>
      </w:r>
      <w:r w:rsidR="00221917" w:rsidRPr="00221917">
        <w:rPr>
          <w:i/>
          <w:color w:val="auto"/>
          <w:lang w:val="ru-RU"/>
        </w:rPr>
        <w:t>Spring5.dat</w:t>
      </w:r>
      <w:r>
        <w:rPr>
          <w:color w:val="auto"/>
          <w:lang w:val="ru-RU"/>
        </w:rPr>
        <w:t>:</w:t>
      </w:r>
    </w:p>
    <w:p w:rsidR="000C0FA7" w:rsidRDefault="00E674A2">
      <w:pPr>
        <w:spacing w:line="240" w:lineRule="auto"/>
        <w:ind w:left="360" w:firstLine="633"/>
        <w:rPr>
          <w:color w:val="auto"/>
        </w:rPr>
      </w:pPr>
      <w:proofErr w:type="gramStart"/>
      <w:r>
        <w:rPr>
          <w:color w:val="auto"/>
        </w:rPr>
        <w:t>t</w:t>
      </w:r>
      <w:proofErr w:type="gramEnd"/>
      <w:r>
        <w:rPr>
          <w:color w:val="auto"/>
        </w:rPr>
        <w:t xml:space="preserve"> </w:t>
      </w:r>
      <w:r>
        <w:rPr>
          <w:color w:val="auto"/>
        </w:rPr>
        <w:tab/>
      </w:r>
      <w:proofErr w:type="spellStart"/>
      <w:r>
        <w:rPr>
          <w:color w:val="auto"/>
        </w:rPr>
        <w:t>x_f</w:t>
      </w:r>
      <w:proofErr w:type="spellEnd"/>
      <w:r>
        <w:rPr>
          <w:color w:val="auto"/>
        </w:rPr>
        <w:t xml:space="preserve"> </w:t>
      </w:r>
      <w:r>
        <w:rPr>
          <w:color w:val="auto"/>
        </w:rPr>
        <w:tab/>
        <w:t xml:space="preserve">x </w:t>
      </w:r>
      <w:r>
        <w:rPr>
          <w:color w:val="auto"/>
        </w:rPr>
        <w:tab/>
        <w:t>#SvFver_62_tbl</w:t>
      </w:r>
    </w:p>
    <w:p w:rsidR="000C0FA7" w:rsidRDefault="00E674A2">
      <w:pPr>
        <w:spacing w:line="240" w:lineRule="auto"/>
        <w:ind w:left="360" w:firstLine="633"/>
        <w:rPr>
          <w:color w:val="auto"/>
          <w:lang w:val="ru-RU"/>
        </w:rPr>
      </w:pPr>
      <w:r>
        <w:rPr>
          <w:color w:val="auto"/>
          <w:lang w:val="ru-RU"/>
        </w:rPr>
        <w:t xml:space="preserve">-1.0   </w:t>
      </w:r>
      <w:r>
        <w:rPr>
          <w:color w:val="auto"/>
          <w:lang w:val="ru-RU"/>
        </w:rPr>
        <w:tab/>
        <w:t xml:space="preserve">0.0691932442765 </w:t>
      </w:r>
      <w:r>
        <w:rPr>
          <w:color w:val="auto"/>
          <w:lang w:val="ru-RU"/>
        </w:rPr>
        <w:tab/>
        <w:t>-0.0113286164626</w:t>
      </w:r>
    </w:p>
    <w:p w:rsidR="000C0FA7" w:rsidRDefault="00E674A2">
      <w:pPr>
        <w:spacing w:line="240" w:lineRule="auto"/>
        <w:ind w:left="360" w:firstLine="633"/>
        <w:rPr>
          <w:color w:val="auto"/>
          <w:lang w:val="ru-RU"/>
        </w:rPr>
      </w:pPr>
      <w:r>
        <w:rPr>
          <w:color w:val="auto"/>
          <w:lang w:val="ru-RU"/>
        </w:rPr>
        <w:t xml:space="preserve">-0.825 </w:t>
      </w:r>
      <w:r>
        <w:rPr>
          <w:color w:val="auto"/>
          <w:lang w:val="ru-RU"/>
        </w:rPr>
        <w:tab/>
        <w:t xml:space="preserve">0.223051530384 </w:t>
      </w:r>
      <w:r>
        <w:rPr>
          <w:color w:val="auto"/>
          <w:lang w:val="ru-RU"/>
        </w:rPr>
        <w:tab/>
        <w:t>0.191218514986</w:t>
      </w:r>
    </w:p>
    <w:p w:rsidR="000C0FA7" w:rsidRDefault="00E674A2">
      <w:pPr>
        <w:spacing w:line="240" w:lineRule="auto"/>
        <w:ind w:left="360" w:firstLine="633"/>
        <w:rPr>
          <w:color w:val="auto"/>
          <w:lang w:val="ru-RU"/>
        </w:rPr>
      </w:pPr>
      <w:r>
        <w:rPr>
          <w:color w:val="auto"/>
          <w:lang w:val="ru-RU"/>
        </w:rPr>
        <w:t xml:space="preserve">-0.65  </w:t>
      </w:r>
      <w:r>
        <w:rPr>
          <w:color w:val="auto"/>
          <w:lang w:val="ru-RU"/>
        </w:rPr>
        <w:tab/>
        <w:t xml:space="preserve">0.407965450633 </w:t>
      </w:r>
      <w:r>
        <w:rPr>
          <w:color w:val="auto"/>
          <w:lang w:val="ru-RU"/>
        </w:rPr>
        <w:tab/>
        <w:t>0.379565282838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    .  .  .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>Первая строка содержит названия столбцов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x</w:t>
      </w:r>
      <w:r>
        <w:rPr>
          <w:color w:val="auto"/>
          <w:lang w:val="ru-RU"/>
        </w:rPr>
        <w:t>_</w:t>
      </w:r>
      <w:r>
        <w:rPr>
          <w:color w:val="auto"/>
        </w:rPr>
        <w:t>f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x</w:t>
      </w:r>
      <w:r>
        <w:rPr>
          <w:color w:val="auto"/>
          <w:lang w:val="ru-RU"/>
        </w:rPr>
        <w:t>) и символическую кодировку формата (#</w:t>
      </w:r>
      <w:proofErr w:type="spellStart"/>
      <w:r>
        <w:rPr>
          <w:color w:val="auto"/>
        </w:rPr>
        <w:t>SvFver</w:t>
      </w:r>
      <w:proofErr w:type="spellEnd"/>
      <w:r>
        <w:rPr>
          <w:color w:val="auto"/>
          <w:lang w:val="ru-RU"/>
        </w:rPr>
        <w:t>_62_</w:t>
      </w:r>
      <w:proofErr w:type="spellStart"/>
      <w:r>
        <w:rPr>
          <w:color w:val="auto"/>
        </w:rPr>
        <w:t>tb</w:t>
      </w:r>
      <w:proofErr w:type="spellEnd"/>
      <w:r>
        <w:rPr>
          <w:color w:val="auto"/>
          <w:lang w:val="ru-RU"/>
        </w:rPr>
        <w:t>). Остальные строки содержат значения соответствующих переменных.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Аналогичные данные в формате </w:t>
      </w:r>
      <w:r>
        <w:rPr>
          <w:color w:val="auto"/>
        </w:rPr>
        <w:t>MS</w:t>
      </w:r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</w:rPr>
        <w:t>Excell</w:t>
      </w:r>
      <w:proofErr w:type="spellEnd"/>
      <w:r>
        <w:rPr>
          <w:color w:val="auto"/>
          <w:lang w:val="ru-RU"/>
        </w:rPr>
        <w:t xml:space="preserve"> приведены </w:t>
      </w:r>
      <w:proofErr w:type="gramStart"/>
      <w:r>
        <w:rPr>
          <w:color w:val="auto"/>
          <w:lang w:val="ru-RU"/>
        </w:rPr>
        <w:t>в</w:t>
      </w:r>
      <w:proofErr w:type="gramEnd"/>
      <w:r>
        <w:rPr>
          <w:color w:val="auto"/>
          <w:lang w:val="ru-RU"/>
        </w:rPr>
        <w:t xml:space="preserve"> фрагменте файла  </w:t>
      </w:r>
      <w:r w:rsidR="00221917" w:rsidRPr="00221917">
        <w:rPr>
          <w:i/>
          <w:color w:val="auto"/>
        </w:rPr>
        <w:t>Spring</w:t>
      </w:r>
      <w:r w:rsidR="00221917" w:rsidRPr="00D17301">
        <w:rPr>
          <w:i/>
          <w:color w:val="auto"/>
          <w:lang w:val="ru-RU"/>
        </w:rPr>
        <w:t>5.</w:t>
      </w:r>
      <w:proofErr w:type="spellStart"/>
      <w:r w:rsidR="00221917" w:rsidRPr="00221917">
        <w:rPr>
          <w:i/>
          <w:color w:val="auto"/>
        </w:rPr>
        <w:t>xlsx</w:t>
      </w:r>
      <w:proofErr w:type="spellEnd"/>
      <w:r>
        <w:rPr>
          <w:color w:val="auto"/>
          <w:lang w:val="ru-RU"/>
        </w:rPr>
        <w:t>:</w:t>
      </w:r>
    </w:p>
    <w:p w:rsidR="000C0FA7" w:rsidRDefault="00E674A2">
      <w:pPr>
        <w:keepNext/>
        <w:spacing w:line="240" w:lineRule="auto"/>
        <w:ind w:left="357"/>
        <w:rPr>
          <w:color w:val="auto"/>
          <w:lang w:val="ru-RU"/>
        </w:rPr>
        <w:pPrChange w:id="207" w:author="vladimirv" w:date="2020-12-06T20:07:00Z">
          <w:pPr>
            <w:spacing w:line="240" w:lineRule="auto"/>
            <w:ind w:left="360"/>
          </w:pPr>
        </w:pPrChange>
      </w:pPr>
      <w:proofErr w:type="gramStart"/>
      <w:r>
        <w:rPr>
          <w:color w:val="auto"/>
        </w:rPr>
        <w:lastRenderedPageBreak/>
        <w:t>time</w:t>
      </w:r>
      <w:proofErr w:type="gramEnd"/>
      <w:r>
        <w:rPr>
          <w:color w:val="auto"/>
          <w:lang w:val="ru-RU"/>
        </w:rPr>
        <w:tab/>
      </w:r>
      <w:r>
        <w:rPr>
          <w:color w:val="auto"/>
        </w:rPr>
        <w:t>position</w:t>
      </w:r>
      <w:r>
        <w:rPr>
          <w:color w:val="auto"/>
          <w:lang w:val="ru-RU"/>
        </w:rPr>
        <w:tab/>
        <w:t>#</w:t>
      </w:r>
      <w:r>
        <w:rPr>
          <w:color w:val="auto"/>
        </w:rPr>
        <w:t>END</w:t>
      </w:r>
      <w:r>
        <w:rPr>
          <w:color w:val="auto"/>
          <w:lang w:val="ru-RU"/>
        </w:rPr>
        <w:t>#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-1.0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-0.0113286164626</w:t>
      </w:r>
      <w:r>
        <w:rPr>
          <w:color w:val="auto"/>
          <w:lang w:val="ru-RU"/>
        </w:rPr>
        <w:tab/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-0.825</w:t>
      </w:r>
      <w:r>
        <w:rPr>
          <w:color w:val="auto"/>
          <w:lang w:val="ru-RU"/>
        </w:rPr>
        <w:tab/>
        <w:t>0.191218514986</w:t>
      </w:r>
      <w:r>
        <w:rPr>
          <w:color w:val="auto"/>
          <w:lang w:val="ru-RU"/>
        </w:rPr>
        <w:tab/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-0.65</w:t>
      </w:r>
      <w:r>
        <w:rPr>
          <w:color w:val="auto"/>
          <w:lang w:val="ru-RU"/>
        </w:rPr>
        <w:tab/>
        <w:t>0.379565282838</w:t>
      </w:r>
      <w:r>
        <w:rPr>
          <w:color w:val="auto"/>
          <w:lang w:val="ru-RU"/>
        </w:rPr>
        <w:tab/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.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.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2.5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1.28494258671</w:t>
      </w:r>
      <w:r>
        <w:rPr>
          <w:color w:val="auto"/>
          <w:lang w:val="ru-RU"/>
        </w:rPr>
        <w:tab/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>#END#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>Первая строка содержит названия столбцов, далее идут соответствующие значения. Комбинация #END# (необязательная) ограничивает размеры таблицы</w:t>
      </w:r>
    </w:p>
    <w:p w:rsidR="000C0FA7" w:rsidRDefault="000C0FA7">
      <w:pPr>
        <w:spacing w:line="240" w:lineRule="auto"/>
        <w:ind w:left="36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>0-x(t) (</w:t>
      </w:r>
      <w:proofErr w:type="spellStart"/>
      <w:r>
        <w:rPr>
          <w:b/>
          <w:i/>
          <w:color w:val="auto"/>
          <w:lang w:val="ru-RU"/>
        </w:rPr>
        <w:t>full</w:t>
      </w:r>
      <w:proofErr w:type="spellEnd"/>
      <w:r>
        <w:rPr>
          <w:b/>
          <w:i/>
          <w:color w:val="auto"/>
          <w:lang w:val="ru-RU"/>
        </w:rPr>
        <w:t xml:space="preserve">, </w:t>
      </w:r>
      <w:r>
        <w:rPr>
          <w:b/>
          <w:i/>
          <w:color w:val="auto"/>
        </w:rPr>
        <w:t>short</w:t>
      </w:r>
      <w:r>
        <w:rPr>
          <w:b/>
          <w:i/>
          <w:color w:val="auto"/>
          <w:lang w:val="ru-RU"/>
        </w:rPr>
        <w:t xml:space="preserve">, </w:t>
      </w:r>
      <w:r>
        <w:rPr>
          <w:b/>
          <w:i/>
          <w:color w:val="auto"/>
        </w:rPr>
        <w:t>very</w:t>
      </w:r>
      <w:r>
        <w:rPr>
          <w:b/>
          <w:i/>
          <w:color w:val="auto"/>
          <w:lang w:val="ru-RU"/>
        </w:rPr>
        <w:t>_</w:t>
      </w:r>
      <w:r>
        <w:rPr>
          <w:b/>
          <w:i/>
          <w:color w:val="auto"/>
        </w:rPr>
        <w:t>short</w:t>
      </w:r>
      <w:r>
        <w:rPr>
          <w:b/>
          <w:i/>
          <w:color w:val="auto"/>
          <w:lang w:val="ru-RU"/>
        </w:rPr>
        <w:t xml:space="preserve">) – функция одного переменного  (сплайн-аппроксимация, непараметрическая регрессия). 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b/>
          <w:i/>
          <w:color w:val="auto"/>
          <w:lang w:val="ru-RU"/>
        </w:rPr>
        <w:tab/>
      </w:r>
      <w:r>
        <w:rPr>
          <w:color w:val="auto"/>
          <w:lang w:val="ru-RU"/>
        </w:rPr>
        <w:t xml:space="preserve">Задача состоит в поиске функции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), </w:t>
      </w:r>
      <w:r>
        <w:rPr>
          <w:color w:val="auto"/>
          <w:lang w:val="ru-RU"/>
        </w:rPr>
        <w:t xml:space="preserve">аппроксимирующей экспериментальные данные из файла  </w:t>
      </w:r>
      <w:r w:rsidR="00221917" w:rsidRPr="00221917">
        <w:rPr>
          <w:i/>
          <w:color w:val="auto"/>
        </w:rPr>
        <w:t>Spring</w:t>
      </w:r>
      <w:r w:rsidR="00221917" w:rsidRPr="00D17301">
        <w:rPr>
          <w:i/>
          <w:color w:val="auto"/>
          <w:lang w:val="ru-RU"/>
        </w:rPr>
        <w:t>5.</w:t>
      </w:r>
      <w:proofErr w:type="spellStart"/>
      <w:r w:rsidR="00221917" w:rsidRPr="00221917">
        <w:rPr>
          <w:i/>
          <w:color w:val="auto"/>
        </w:rPr>
        <w:t>dat</w:t>
      </w:r>
      <w:proofErr w:type="spellEnd"/>
      <w:r>
        <w:rPr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b/>
          <w:i/>
          <w:color w:val="auto"/>
          <w:lang w:val="ru-RU"/>
        </w:rPr>
        <w:tab/>
      </w:r>
      <w:r>
        <w:rPr>
          <w:color w:val="auto"/>
          <w:lang w:val="ru-RU"/>
        </w:rPr>
        <w:t>Файл-задание  (</w:t>
      </w:r>
      <w:r>
        <w:rPr>
          <w:i/>
          <w:color w:val="auto"/>
          <w:lang w:val="ru-RU"/>
        </w:rPr>
        <w:t>MNG-</w:t>
      </w:r>
      <w:proofErr w:type="spellStart"/>
      <w:r>
        <w:rPr>
          <w:i/>
          <w:color w:val="auto"/>
          <w:lang w:val="ru-RU"/>
        </w:rPr>
        <w:t>full.mng</w:t>
      </w:r>
      <w:proofErr w:type="spellEnd"/>
      <w:r>
        <w:rPr>
          <w:color w:val="auto"/>
          <w:lang w:val="ru-RU"/>
        </w:rPr>
        <w:t xml:space="preserve">)  на поиск функции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>:</w:t>
      </w:r>
    </w:p>
    <w:p w:rsidR="000C0FA7" w:rsidRDefault="000C0FA7">
      <w:pPr>
        <w:spacing w:line="240" w:lineRule="auto"/>
        <w:ind w:left="1560"/>
        <w:rPr>
          <w:color w:val="auto"/>
          <w:lang w:val="ru-RU"/>
        </w:rPr>
      </w:pPr>
    </w:p>
    <w:p w:rsidR="000C0FA7" w:rsidRPr="00D17301" w:rsidRDefault="00E674A2">
      <w:pPr>
        <w:spacing w:line="240" w:lineRule="auto"/>
        <w:ind w:left="284"/>
        <w:rPr>
          <w:color w:val="auto"/>
          <w:lang w:val="ru-RU"/>
        </w:rPr>
      </w:pPr>
      <w:proofErr w:type="spellStart"/>
      <w:proofErr w:type="gramStart"/>
      <w:r>
        <w:rPr>
          <w:color w:val="auto"/>
        </w:rPr>
        <w:t>CVNumOfIter</w:t>
      </w:r>
      <w:proofErr w:type="spellEnd"/>
      <w:r>
        <w:rPr>
          <w:color w:val="auto"/>
          <w:lang w:val="ru-RU"/>
        </w:rPr>
        <w:t xml:space="preserve">  =</w:t>
      </w:r>
      <w:proofErr w:type="gramEnd"/>
      <w:r>
        <w:rPr>
          <w:color w:val="auto"/>
          <w:lang w:val="ru-RU"/>
        </w:rPr>
        <w:t xml:space="preserve"> 21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           # максимальное кол-во итераций поиска весов регуляризации</w:t>
      </w:r>
      <w:r>
        <w:rPr>
          <w:color w:val="auto"/>
          <w:lang w:val="ru-RU"/>
        </w:rPr>
        <w:br/>
      </w:r>
      <w:proofErr w:type="spellStart"/>
      <w:r>
        <w:rPr>
          <w:color w:val="auto"/>
        </w:rPr>
        <w:t>CVstep</w:t>
      </w:r>
      <w:proofErr w:type="spellEnd"/>
      <w:r>
        <w:rPr>
          <w:color w:val="auto"/>
          <w:lang w:val="ru-RU"/>
        </w:rPr>
        <w:t xml:space="preserve">              = 21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кол-во подмножеств для процедуры кросс-</w:t>
      </w:r>
      <w:proofErr w:type="spellStart"/>
      <w:r>
        <w:rPr>
          <w:color w:val="auto"/>
          <w:lang w:val="ru-RU"/>
        </w:rPr>
        <w:t>валидации</w:t>
      </w:r>
      <w:proofErr w:type="spellEnd"/>
      <w:r>
        <w:rPr>
          <w:color w:val="auto"/>
          <w:lang w:val="ru-RU"/>
        </w:rPr>
        <w:br/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../</w:t>
      </w:r>
      <w:r w:rsidR="00221917" w:rsidRPr="00221917">
        <w:rPr>
          <w:i/>
          <w:color w:val="auto"/>
        </w:rPr>
        <w:t>Spring</w:t>
      </w:r>
      <w:r w:rsidR="00221917" w:rsidRPr="00D17301">
        <w:rPr>
          <w:i/>
          <w:color w:val="auto"/>
          <w:lang w:val="ru-RU"/>
          <w:rPrChange w:id="208" w:author="sokol" w:date="2020-12-07T20:21:00Z">
            <w:rPr>
              <w:i/>
              <w:color w:val="auto"/>
            </w:rPr>
          </w:rPrChange>
        </w:rPr>
        <w:t>5.</w:t>
      </w:r>
      <w:proofErr w:type="spellStart"/>
      <w:r w:rsidR="00221917" w:rsidRPr="00221917">
        <w:rPr>
          <w:i/>
          <w:color w:val="auto"/>
        </w:rPr>
        <w:t>dat</w:t>
      </w:r>
      <w:proofErr w:type="spellEnd"/>
      <w:r w:rsidRPr="00D17301">
        <w:rPr>
          <w:color w:val="auto"/>
          <w:lang w:val="ru-RU"/>
        </w:rPr>
        <w:t xml:space="preserve">  </w:t>
      </w:r>
      <w:r w:rsidRPr="00D17301">
        <w:rPr>
          <w:color w:val="auto"/>
          <w:lang w:val="ru-RU"/>
        </w:rPr>
        <w:tab/>
        <w:t xml:space="preserve"># </w:t>
      </w:r>
      <w:r>
        <w:rPr>
          <w:color w:val="auto"/>
          <w:lang w:val="ru-RU"/>
        </w:rPr>
        <w:t>считывание</w:t>
      </w:r>
      <w:r w:rsidRPr="00D1730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столбцов</w:t>
      </w:r>
      <w:r w:rsidRPr="00D17301">
        <w:rPr>
          <w:color w:val="auto"/>
          <w:lang w:val="ru-RU"/>
        </w:rPr>
        <w:t xml:space="preserve">  </w:t>
      </w:r>
      <w:r>
        <w:rPr>
          <w:color w:val="auto"/>
        </w:rPr>
        <w:t>x</w:t>
      </w:r>
      <w:r w:rsidRPr="00D17301"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 w:rsidRPr="00D1730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из</w:t>
      </w:r>
      <w:r w:rsidRPr="00D1730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файла</w:t>
      </w:r>
      <w:r w:rsidRPr="00D17301">
        <w:rPr>
          <w:color w:val="auto"/>
          <w:lang w:val="ru-RU"/>
        </w:rPr>
        <w:t xml:space="preserve">  ../</w:t>
      </w:r>
      <w:r w:rsidR="00221917" w:rsidRPr="00221917">
        <w:rPr>
          <w:i/>
          <w:color w:val="auto"/>
        </w:rPr>
        <w:t>Spring</w:t>
      </w:r>
      <w:r w:rsidR="00221917" w:rsidRPr="00D17301">
        <w:rPr>
          <w:i/>
          <w:color w:val="auto"/>
          <w:lang w:val="ru-RU"/>
          <w:rPrChange w:id="209" w:author="sokol" w:date="2020-12-07T20:21:00Z">
            <w:rPr>
              <w:i/>
              <w:color w:val="auto"/>
            </w:rPr>
          </w:rPrChange>
        </w:rPr>
        <w:t>5.</w:t>
      </w:r>
      <w:proofErr w:type="spellStart"/>
      <w:r w:rsidR="00221917" w:rsidRPr="00221917">
        <w:rPr>
          <w:i/>
          <w:color w:val="auto"/>
        </w:rPr>
        <w:t>dat</w:t>
      </w:r>
      <w:proofErr w:type="spellEnd"/>
      <w:r w:rsidRPr="00D17301">
        <w:rPr>
          <w:color w:val="auto"/>
          <w:lang w:val="ru-RU"/>
        </w:rPr>
        <w:br/>
      </w:r>
      <w:r>
        <w:rPr>
          <w:color w:val="auto"/>
        </w:rPr>
        <w:t>t</w:t>
      </w:r>
      <w:r w:rsidRPr="00D17301">
        <w:rPr>
          <w:color w:val="auto"/>
          <w:lang w:val="ru-RU"/>
        </w:rPr>
        <w:t>_</w:t>
      </w:r>
      <w:r>
        <w:rPr>
          <w:color w:val="auto"/>
        </w:rPr>
        <w:t>min</w:t>
      </w:r>
      <w:r w:rsidRPr="00D17301">
        <w:rPr>
          <w:color w:val="auto"/>
          <w:lang w:val="ru-RU"/>
        </w:rPr>
        <w:t xml:space="preserve">   = -1.0</w:t>
      </w:r>
      <w:r w:rsidRPr="00D17301">
        <w:rPr>
          <w:color w:val="auto"/>
          <w:lang w:val="ru-RU"/>
        </w:rPr>
        <w:tab/>
      </w:r>
      <w:r w:rsidRPr="00D17301">
        <w:rPr>
          <w:color w:val="auto"/>
          <w:lang w:val="ru-RU"/>
        </w:rPr>
        <w:tab/>
      </w:r>
      <w:r w:rsidRPr="00D17301">
        <w:rPr>
          <w:color w:val="auto"/>
          <w:lang w:val="ru-RU"/>
        </w:rPr>
        <w:tab/>
        <w:t xml:space="preserve"># </w:t>
      </w:r>
      <w:r>
        <w:rPr>
          <w:color w:val="auto"/>
          <w:lang w:val="ru-RU"/>
        </w:rPr>
        <w:t>левая</w:t>
      </w:r>
      <w:r w:rsidRPr="00D17301"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>граница</w:t>
      </w:r>
      <w:r w:rsidRPr="00D1730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интервала</w:t>
      </w:r>
      <w:r w:rsidRPr="00D17301">
        <w:rPr>
          <w:color w:val="auto"/>
          <w:lang w:val="ru-RU"/>
        </w:rPr>
        <w:t xml:space="preserve">  </w:t>
      </w:r>
      <w:r w:rsidRPr="00D17301">
        <w:rPr>
          <w:color w:val="auto"/>
          <w:lang w:val="ru-RU"/>
        </w:rPr>
        <w:br/>
      </w:r>
      <w:r>
        <w:rPr>
          <w:color w:val="auto"/>
        </w:rPr>
        <w:t>t</w:t>
      </w:r>
      <w:r w:rsidRPr="00D17301">
        <w:rPr>
          <w:color w:val="auto"/>
          <w:lang w:val="ru-RU"/>
        </w:rPr>
        <w:t>_</w:t>
      </w:r>
      <w:r>
        <w:rPr>
          <w:color w:val="auto"/>
        </w:rPr>
        <w:t>max</w:t>
      </w:r>
      <w:r w:rsidRPr="00D17301">
        <w:rPr>
          <w:color w:val="auto"/>
          <w:lang w:val="ru-RU"/>
        </w:rPr>
        <w:t xml:space="preserve">   =  2.5</w:t>
      </w:r>
      <w:r w:rsidRPr="00D17301">
        <w:rPr>
          <w:color w:val="auto"/>
          <w:lang w:val="ru-RU"/>
        </w:rPr>
        <w:tab/>
      </w:r>
      <w:r w:rsidRPr="00D17301">
        <w:rPr>
          <w:color w:val="auto"/>
          <w:lang w:val="ru-RU"/>
        </w:rPr>
        <w:tab/>
      </w:r>
      <w:r w:rsidRPr="00D17301">
        <w:rPr>
          <w:color w:val="auto"/>
          <w:lang w:val="ru-RU"/>
        </w:rPr>
        <w:tab/>
        <w:t xml:space="preserve"># </w:t>
      </w:r>
      <w:r>
        <w:rPr>
          <w:color w:val="auto"/>
          <w:lang w:val="ru-RU"/>
        </w:rPr>
        <w:t>правая</w:t>
      </w:r>
      <w:r w:rsidRPr="00D1730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граница</w:t>
      </w:r>
      <w:r w:rsidRPr="00D1730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интервала</w:t>
      </w:r>
      <w:r w:rsidRPr="00D17301">
        <w:rPr>
          <w:color w:val="auto"/>
          <w:lang w:val="ru-RU"/>
        </w:rPr>
        <w:br/>
      </w:r>
      <w:r>
        <w:rPr>
          <w:color w:val="auto"/>
        </w:rPr>
        <w:t>SET</w:t>
      </w:r>
      <w:r w:rsidRPr="00D17301">
        <w:rPr>
          <w:color w:val="auto"/>
          <w:lang w:val="ru-RU"/>
        </w:rPr>
        <w:t>:</w:t>
      </w:r>
      <w:r w:rsidRPr="00D17301">
        <w:rPr>
          <w:color w:val="auto"/>
          <w:lang w:val="ru-RU"/>
        </w:rPr>
        <w:tab/>
        <w:t xml:space="preserve">    </w:t>
      </w:r>
      <w:r>
        <w:rPr>
          <w:color w:val="auto"/>
        </w:rPr>
        <w:t>T</w:t>
      </w:r>
      <w:r w:rsidRPr="00D17301">
        <w:rPr>
          <w:color w:val="auto"/>
          <w:lang w:val="ru-RU"/>
        </w:rPr>
        <w:t xml:space="preserve">   = [</w:t>
      </w:r>
      <w:r>
        <w:rPr>
          <w:color w:val="auto"/>
        </w:rPr>
        <w:t>t</w:t>
      </w:r>
      <w:r w:rsidRPr="00D17301">
        <w:rPr>
          <w:color w:val="auto"/>
          <w:lang w:val="ru-RU"/>
        </w:rPr>
        <w:t>_</w:t>
      </w:r>
      <w:r>
        <w:rPr>
          <w:color w:val="auto"/>
        </w:rPr>
        <w:t>min</w:t>
      </w:r>
      <w:proofErr w:type="gramStart"/>
      <w:r w:rsidRPr="00D17301">
        <w:rPr>
          <w:color w:val="auto"/>
          <w:lang w:val="ru-RU"/>
        </w:rPr>
        <w:t xml:space="preserve">,  </w:t>
      </w:r>
      <w:r>
        <w:rPr>
          <w:color w:val="auto"/>
        </w:rPr>
        <w:t>t</w:t>
      </w:r>
      <w:proofErr w:type="gramEnd"/>
      <w:r w:rsidRPr="00D17301">
        <w:rPr>
          <w:color w:val="auto"/>
          <w:lang w:val="ru-RU"/>
        </w:rPr>
        <w:t>_</w:t>
      </w:r>
      <w:r>
        <w:rPr>
          <w:color w:val="auto"/>
        </w:rPr>
        <w:t>max</w:t>
      </w:r>
      <w:r w:rsidRPr="00D17301">
        <w:rPr>
          <w:color w:val="auto"/>
          <w:lang w:val="ru-RU"/>
        </w:rPr>
        <w:t>,  0.025]</w:t>
      </w:r>
      <w:r w:rsidRPr="00D17301">
        <w:rPr>
          <w:color w:val="auto"/>
          <w:lang w:val="ru-RU"/>
        </w:rPr>
        <w:tab/>
        <w:t xml:space="preserve"># </w:t>
      </w:r>
      <w:r>
        <w:rPr>
          <w:color w:val="auto"/>
          <w:lang w:val="ru-RU"/>
        </w:rPr>
        <w:t>множество</w:t>
      </w:r>
      <w:r w:rsidRPr="00D1730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Т</w:t>
      </w:r>
      <w:r w:rsidRPr="00D1730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от</w:t>
      </w:r>
      <w:r w:rsidRPr="00D17301"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 w:rsidRPr="00D17301">
        <w:rPr>
          <w:color w:val="auto"/>
          <w:lang w:val="ru-RU"/>
        </w:rPr>
        <w:t>_</w:t>
      </w:r>
      <w:r>
        <w:rPr>
          <w:color w:val="auto"/>
        </w:rPr>
        <w:t>min</w:t>
      </w:r>
      <w:r w:rsidRPr="00D1730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до</w:t>
      </w:r>
      <w:r w:rsidRPr="00D17301"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 w:rsidRPr="00D17301">
        <w:rPr>
          <w:color w:val="auto"/>
          <w:lang w:val="ru-RU"/>
        </w:rPr>
        <w:t>_</w:t>
      </w:r>
      <w:r>
        <w:rPr>
          <w:color w:val="auto"/>
        </w:rPr>
        <w:t>max</w:t>
      </w:r>
      <w:r w:rsidRPr="00D1730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</w:t>
      </w:r>
      <w:r w:rsidRPr="00D1730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шагом</w:t>
      </w:r>
      <w:r w:rsidRPr="00D17301">
        <w:rPr>
          <w:color w:val="auto"/>
          <w:lang w:val="ru-RU"/>
        </w:rPr>
        <w:t xml:space="preserve"> 0.025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r>
        <w:rPr>
          <w:color w:val="auto"/>
        </w:rPr>
        <w:t>t</w:t>
      </w:r>
      <w:proofErr w:type="gramEnd"/>
      <w:r>
        <w:rPr>
          <w:color w:val="auto"/>
          <w:lang w:val="ru-RU"/>
        </w:rPr>
        <w:t xml:space="preserve"> );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</w:t>
      </w:r>
      <w:r>
        <w:rPr>
          <w:rFonts w:ascii="Cambria Math" w:hAnsi="Cambria Math" w:cs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  #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\</w:t>
      </w:r>
      <w:r>
        <w:rPr>
          <w:color w:val="auto"/>
        </w:rPr>
        <w:t>in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ab/>
        <w:t xml:space="preserve"># </w:t>
      </w:r>
      <w:r>
        <w:rPr>
          <w:rFonts w:cs="Calibri"/>
          <w:color w:val="auto"/>
          <w:lang w:val="ru-RU"/>
        </w:rPr>
        <w:t>неизвестная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функция</w:t>
      </w:r>
      <w:r>
        <w:rPr>
          <w:color w:val="auto"/>
          <w:lang w:val="ru-RU"/>
        </w:rPr>
        <w:t xml:space="preserve">, </w:t>
      </w:r>
      <w:r>
        <w:rPr>
          <w:rFonts w:cs="Calibri"/>
          <w:color w:val="auto"/>
          <w:lang w:val="ru-RU"/>
        </w:rPr>
        <w:t>заданная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на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множестве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Т</w:t>
      </w:r>
      <w:r>
        <w:rPr>
          <w:color w:val="auto"/>
          <w:lang w:val="ru-RU"/>
        </w:rPr>
        <w:br/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 xml:space="preserve">()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[0])    # целевая функция – смешанный критерий выбора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  <w:r>
        <w:rPr>
          <w:color w:val="auto"/>
          <w:lang w:val="ru-RU"/>
        </w:rPr>
        <w:br/>
      </w:r>
      <w:r>
        <w:rPr>
          <w:color w:val="auto"/>
        </w:rPr>
        <w:t>Draw</w:t>
      </w:r>
      <w:r>
        <w:rPr>
          <w:color w:val="auto"/>
          <w:lang w:val="ru-RU"/>
        </w:rPr>
        <w:t xml:space="preserve">   </w:t>
      </w:r>
      <w:r>
        <w:rPr>
          <w:color w:val="auto"/>
        </w:rPr>
        <w:t>x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отображение найденной функции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r>
        <w:rPr>
          <w:color w:val="auto"/>
        </w:rPr>
        <w:t>EOF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конец файла, все что дальше опускается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Смысл операторов кратко поясняется в комментариях (после #). 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При выполнении оператора </w:t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данные из файла попадают в программу с именами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. </w:t>
      </w:r>
      <w:proofErr w:type="gramStart"/>
      <w:r>
        <w:rPr>
          <w:color w:val="auto"/>
          <w:lang w:val="ru-RU"/>
        </w:rPr>
        <w:t>При</w:t>
      </w:r>
      <w:proofErr w:type="gram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>описание</w:t>
      </w:r>
      <w:proofErr w:type="gramEnd"/>
      <w:r>
        <w:rPr>
          <w:color w:val="auto"/>
          <w:lang w:val="ru-RU"/>
        </w:rPr>
        <w:t xml:space="preserve"> сеточной функции (декларации </w:t>
      </w:r>
      <w:r>
        <w:rPr>
          <w:color w:val="auto"/>
        </w:rPr>
        <w:t>SET</w:t>
      </w:r>
      <w:r>
        <w:rPr>
          <w:color w:val="auto"/>
          <w:lang w:val="ru-RU"/>
        </w:rPr>
        <w:t xml:space="preserve">) первый параметр определяет минимальное значение равное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 xml:space="preserve">, второй – максимальное значение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, третий параметр определяет шаг сетки 0.025. Затем при описании неизвестной функции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(оператор </w:t>
      </w:r>
      <w:r>
        <w:rPr>
          <w:color w:val="auto"/>
        </w:rPr>
        <w:t>VAR</w:t>
      </w:r>
      <w:r>
        <w:rPr>
          <w:color w:val="auto"/>
          <w:lang w:val="ru-RU"/>
        </w:rPr>
        <w:t xml:space="preserve">:) они связываются с такими же именами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. Такая связь позволяет рассчитать среднеквадратичное отклонение неизвестной от данных в целевой функции -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MSD</w:t>
      </w:r>
      <w:r>
        <w:rPr>
          <w:i/>
          <w:color w:val="auto"/>
          <w:lang w:val="ru-RU"/>
        </w:rPr>
        <w:t>()</w:t>
      </w:r>
      <w:r>
        <w:rPr>
          <w:color w:val="auto"/>
          <w:lang w:val="ru-RU"/>
        </w:rPr>
        <w:t xml:space="preserve"> (оператор </w:t>
      </w:r>
      <w:r>
        <w:rPr>
          <w:color w:val="auto"/>
        </w:rPr>
        <w:t>OBJ</w:t>
      </w:r>
      <w:r>
        <w:rPr>
          <w:color w:val="auto"/>
          <w:lang w:val="ru-RU"/>
        </w:rPr>
        <w:t xml:space="preserve">:). Другое слагаемое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Complexity</w:t>
      </w:r>
      <w:r>
        <w:rPr>
          <w:i/>
          <w:color w:val="auto"/>
          <w:lang w:val="ru-RU"/>
        </w:rPr>
        <w:t xml:space="preserve"> </w:t>
      </w:r>
      <w:proofErr w:type="gramStart"/>
      <w:r>
        <w:rPr>
          <w:i/>
          <w:color w:val="auto"/>
          <w:lang w:val="ru-RU"/>
        </w:rPr>
        <w:t xml:space="preserve">( </w:t>
      </w:r>
      <w:proofErr w:type="gramEnd"/>
      <w:r>
        <w:rPr>
          <w:i/>
          <w:color w:val="auto"/>
        </w:rPr>
        <w:t>Penal</w:t>
      </w:r>
      <w:r>
        <w:rPr>
          <w:i/>
          <w:color w:val="auto"/>
          <w:lang w:val="ru-RU"/>
        </w:rPr>
        <w:t xml:space="preserve">[0] ) </w:t>
      </w:r>
      <w:r>
        <w:rPr>
          <w:color w:val="auto"/>
          <w:lang w:val="ru-RU"/>
        </w:rPr>
        <w:t xml:space="preserve">определяет взвешенный 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Penal</w:t>
      </w:r>
      <w:r>
        <w:rPr>
          <w:i/>
          <w:color w:val="auto"/>
          <w:lang w:val="ru-RU"/>
        </w:rPr>
        <w:t xml:space="preserve">[0]) </w:t>
      </w:r>
      <w:r>
        <w:rPr>
          <w:color w:val="auto"/>
          <w:lang w:val="ru-RU"/>
        </w:rPr>
        <w:t>штраф за кривизну искомой кривой.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Возможна более короткая запись задания в файле </w:t>
      </w:r>
      <w:r>
        <w:rPr>
          <w:i/>
          <w:color w:val="auto"/>
          <w:lang w:val="ru-RU"/>
        </w:rPr>
        <w:t>MNG-</w:t>
      </w:r>
      <w:r>
        <w:rPr>
          <w:i/>
          <w:color w:val="auto"/>
        </w:rPr>
        <w:t>shot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  <w:lang w:val="ru-RU"/>
        </w:rPr>
        <w:t>mng</w:t>
      </w:r>
      <w:proofErr w:type="spellEnd"/>
      <w:ins w:id="210" w:author="sokol" w:date="2020-12-07T20:23:00Z">
        <w:r w:rsidR="00D17301" w:rsidRPr="00D17301">
          <w:rPr>
            <w:color w:val="auto"/>
            <w:lang w:val="ru-RU"/>
          </w:rPr>
          <w:t xml:space="preserve"> </w:t>
        </w:r>
      </w:ins>
      <w:ins w:id="211" w:author="sokol" w:date="2020-12-07T20:24:00Z">
        <w:r w:rsidR="00D17301">
          <w:rPr>
            <w:color w:val="auto"/>
            <w:lang w:val="ru-RU"/>
          </w:rPr>
          <w:t>(к</w:t>
        </w:r>
      </w:ins>
      <w:ins w:id="212" w:author="sokol" w:date="2020-12-07T20:23:00Z">
        <w:r w:rsidR="00D17301">
          <w:rPr>
            <w:color w:val="auto"/>
            <w:lang w:val="ru-RU"/>
          </w:rPr>
          <w:t>расным цветом выделены</w:t>
        </w:r>
      </w:ins>
      <w:ins w:id="213" w:author="sokol" w:date="2020-12-07T20:25:00Z">
        <w:r w:rsidR="00593DAF">
          <w:rPr>
            <w:color w:val="auto"/>
            <w:lang w:val="ru-RU"/>
          </w:rPr>
          <w:t xml:space="preserve"> изменения относительно </w:t>
        </w:r>
        <w:proofErr w:type="spellStart"/>
        <w:r w:rsidR="00593DAF">
          <w:rPr>
            <w:color w:val="auto"/>
            <w:lang w:val="ru-RU"/>
          </w:rPr>
          <w:t>предидущей</w:t>
        </w:r>
        <w:proofErr w:type="spellEnd"/>
        <w:r w:rsidR="00593DAF">
          <w:rPr>
            <w:color w:val="auto"/>
            <w:lang w:val="ru-RU"/>
          </w:rPr>
          <w:t xml:space="preserve"> версии</w:t>
        </w:r>
      </w:ins>
      <w:ins w:id="214" w:author="sokol" w:date="2020-12-07T20:24:00Z">
        <w:r w:rsidR="00D17301">
          <w:rPr>
            <w:color w:val="auto"/>
            <w:lang w:val="ru-RU"/>
          </w:rPr>
          <w:t>)</w:t>
        </w:r>
      </w:ins>
      <w:r>
        <w:rPr>
          <w:color w:val="auto"/>
          <w:lang w:val="ru-RU"/>
        </w:rPr>
        <w:t>: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proofErr w:type="spellStart"/>
      <w:proofErr w:type="gramStart"/>
      <w:r>
        <w:rPr>
          <w:color w:val="auto"/>
        </w:rPr>
        <w:t>CVNumOfIter</w:t>
      </w:r>
      <w:proofErr w:type="spellEnd"/>
      <w:r>
        <w:rPr>
          <w:color w:val="auto"/>
          <w:lang w:val="ru-RU"/>
        </w:rPr>
        <w:t xml:space="preserve">  =</w:t>
      </w:r>
      <w:proofErr w:type="gramEnd"/>
      <w:r>
        <w:rPr>
          <w:color w:val="auto"/>
          <w:lang w:val="ru-RU"/>
        </w:rPr>
        <w:t xml:space="preserve"> 21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           # максимальное кол-во итераций поиска весов регуляризации</w:t>
      </w:r>
      <w:r>
        <w:rPr>
          <w:color w:val="auto"/>
          <w:lang w:val="ru-RU"/>
        </w:rPr>
        <w:br/>
      </w:r>
      <w:proofErr w:type="spellStart"/>
      <w:r>
        <w:rPr>
          <w:color w:val="auto"/>
        </w:rPr>
        <w:t>CVstep</w:t>
      </w:r>
      <w:proofErr w:type="spellEnd"/>
      <w:r>
        <w:rPr>
          <w:color w:val="auto"/>
          <w:lang w:val="ru-RU"/>
        </w:rPr>
        <w:t xml:space="preserve">              = 21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кол-во подмножеств для процедуры кросс-</w:t>
      </w:r>
      <w:proofErr w:type="spellStart"/>
      <w:r>
        <w:rPr>
          <w:color w:val="auto"/>
          <w:lang w:val="ru-RU"/>
        </w:rPr>
        <w:t>валидации</w:t>
      </w:r>
      <w:proofErr w:type="spellEnd"/>
      <w:r>
        <w:rPr>
          <w:color w:val="auto"/>
          <w:lang w:val="ru-RU"/>
        </w:rPr>
        <w:br/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 </w:t>
      </w:r>
      <w:r>
        <w:rPr>
          <w:color w:val="FF0000"/>
          <w:lang w:val="ru-RU"/>
        </w:rPr>
        <w:t>*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../</w:t>
      </w:r>
      <w:r>
        <w:rPr>
          <w:color w:val="auto"/>
        </w:rPr>
        <w:t>Spring</w:t>
      </w:r>
      <w:r>
        <w:rPr>
          <w:color w:val="auto"/>
          <w:lang w:val="ru-RU"/>
        </w:rPr>
        <w:t>5.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  <w:t xml:space="preserve"># считывание </w:t>
      </w:r>
      <w:r>
        <w:rPr>
          <w:color w:val="FF0000"/>
          <w:lang w:val="ru-RU"/>
        </w:rPr>
        <w:t>всех</w:t>
      </w:r>
      <w:r>
        <w:rPr>
          <w:color w:val="auto"/>
          <w:lang w:val="ru-RU"/>
        </w:rPr>
        <w:t xml:space="preserve"> столбцов из файла  ../</w:t>
      </w:r>
      <w:r>
        <w:rPr>
          <w:color w:val="auto"/>
        </w:rPr>
        <w:t>Spring</w:t>
      </w:r>
      <w:r>
        <w:rPr>
          <w:color w:val="auto"/>
          <w:lang w:val="ru-RU"/>
        </w:rPr>
        <w:t>5.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  <w:lang w:val="ru-RU"/>
        </w:rPr>
        <w:br/>
      </w:r>
      <w:r>
        <w:rPr>
          <w:color w:val="auto"/>
        </w:rPr>
        <w:t>SET</w:t>
      </w:r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  <w:t xml:space="preserve">    </w:t>
      </w:r>
      <w:r>
        <w:rPr>
          <w:color w:val="FF0000"/>
        </w:rPr>
        <w:t>t</w:t>
      </w:r>
      <w:r>
        <w:rPr>
          <w:color w:val="auto"/>
          <w:lang w:val="ru-RU"/>
        </w:rPr>
        <w:t xml:space="preserve">   = </w:t>
      </w:r>
      <w:proofErr w:type="gramStart"/>
      <w:r>
        <w:rPr>
          <w:color w:val="auto"/>
          <w:lang w:val="ru-RU"/>
        </w:rPr>
        <w:t xml:space="preserve">[    </w:t>
      </w:r>
      <w:proofErr w:type="gramEnd"/>
      <w:r>
        <w:rPr>
          <w:color w:val="FF0000"/>
          <w:lang w:val="ru-RU"/>
        </w:rPr>
        <w:t>,    ,</w:t>
      </w:r>
      <w:r>
        <w:rPr>
          <w:color w:val="auto"/>
          <w:lang w:val="ru-RU"/>
        </w:rPr>
        <w:t xml:space="preserve">  0.025]</w:t>
      </w:r>
      <w:r>
        <w:rPr>
          <w:color w:val="auto"/>
          <w:lang w:val="ru-RU"/>
        </w:rPr>
        <w:tab/>
        <w:t xml:space="preserve">     # множество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от </w:t>
      </w:r>
      <w:r>
        <w:rPr>
          <w:color w:val="FF0000"/>
        </w:rPr>
        <w:t>min</w:t>
      </w:r>
      <w:r>
        <w:rPr>
          <w:color w:val="FF0000"/>
          <w:lang w:val="ru-RU"/>
        </w:rPr>
        <w:t xml:space="preserve"> до </w:t>
      </w:r>
      <w:r>
        <w:rPr>
          <w:color w:val="FF0000"/>
        </w:rPr>
        <w:t>max</w:t>
      </w:r>
      <w:r>
        <w:rPr>
          <w:color w:val="FF0000"/>
          <w:lang w:val="ru-RU"/>
        </w:rPr>
        <w:t xml:space="preserve"> значений </w:t>
      </w:r>
      <w:r>
        <w:rPr>
          <w:color w:val="FF0000"/>
        </w:rPr>
        <w:t>t</w:t>
      </w:r>
      <w:r>
        <w:rPr>
          <w:color w:val="FF0000"/>
          <w:lang w:val="ru-RU"/>
        </w:rPr>
        <w:t xml:space="preserve"> из файла</w:t>
      </w:r>
      <w:r>
        <w:rPr>
          <w:color w:val="auto"/>
          <w:lang w:val="ru-RU"/>
        </w:rPr>
        <w:t xml:space="preserve"> с шагом 0.025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r>
        <w:rPr>
          <w:color w:val="auto"/>
        </w:rPr>
        <w:t>t</w:t>
      </w:r>
      <w:proofErr w:type="gramEnd"/>
      <w:r>
        <w:rPr>
          <w:color w:val="auto"/>
          <w:lang w:val="ru-RU"/>
        </w:rPr>
        <w:t xml:space="preserve"> )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</w:t>
      </w:r>
      <w:r>
        <w:rPr>
          <w:rFonts w:cs="Calibri"/>
          <w:color w:val="auto"/>
          <w:lang w:val="ru-RU"/>
        </w:rPr>
        <w:t>неизвестная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функция</w:t>
      </w:r>
      <w:r>
        <w:rPr>
          <w:color w:val="auto"/>
          <w:lang w:val="ru-RU"/>
        </w:rPr>
        <w:t xml:space="preserve">, </w:t>
      </w:r>
      <w:r>
        <w:rPr>
          <w:rFonts w:cs="Calibri"/>
          <w:color w:val="auto"/>
          <w:lang w:val="ru-RU"/>
        </w:rPr>
        <w:t>заданная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на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множестве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</w:rPr>
        <w:t>t</w:t>
      </w:r>
      <w:r>
        <w:rPr>
          <w:color w:val="auto"/>
          <w:lang w:val="ru-RU"/>
        </w:rPr>
        <w:br/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 xml:space="preserve">()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[0])    # целевая функция – смешанный критерий выбора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  <w:r>
        <w:rPr>
          <w:color w:val="auto"/>
          <w:lang w:val="ru-RU"/>
        </w:rPr>
        <w:br/>
      </w:r>
      <w:r>
        <w:rPr>
          <w:color w:val="auto"/>
        </w:rPr>
        <w:t>Draw</w:t>
      </w:r>
      <w:r>
        <w:rPr>
          <w:color w:val="auto"/>
          <w:lang w:val="ru-RU"/>
        </w:rPr>
        <w:t xml:space="preserve">   </w:t>
      </w:r>
      <w:r>
        <w:rPr>
          <w:color w:val="auto"/>
        </w:rPr>
        <w:t>x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отображение найденной функции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r>
        <w:rPr>
          <w:color w:val="auto"/>
        </w:rPr>
        <w:t>EOF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конец файла, все что дальше опускается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Знак * в операторе </w:t>
      </w:r>
      <w:r>
        <w:rPr>
          <w:i/>
          <w:color w:val="auto"/>
        </w:rPr>
        <w:t>Select</w:t>
      </w:r>
      <w:r>
        <w:rPr>
          <w:color w:val="auto"/>
          <w:lang w:val="ru-RU"/>
        </w:rPr>
        <w:t xml:space="preserve"> означает считывание всех данных, в том числе и столбцов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 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Множество, определяющее область определения обозначается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. </w:t>
      </w:r>
      <w:proofErr w:type="gramStart"/>
      <w:r>
        <w:rPr>
          <w:color w:val="auto"/>
          <w:lang w:val="ru-RU"/>
        </w:rPr>
        <w:t xml:space="preserve">Через это имя осуществляется связь со столбцом данных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, что позволяет опустить первые два аргумента (в </w:t>
      </w:r>
      <w:r>
        <w:rPr>
          <w:color w:val="auto"/>
          <w:lang w:val="ru-RU"/>
        </w:rPr>
        <w:lastRenderedPageBreak/>
        <w:t xml:space="preserve">операторе </w:t>
      </w:r>
      <w:r>
        <w:rPr>
          <w:i/>
          <w:color w:val="auto"/>
        </w:rPr>
        <w:t>SET</w:t>
      </w:r>
      <w:r>
        <w:rPr>
          <w:i/>
          <w:color w:val="auto"/>
          <w:lang w:val="ru-RU"/>
        </w:rPr>
        <w:t>:</w:t>
      </w:r>
      <w:r>
        <w:rPr>
          <w:color w:val="auto"/>
          <w:lang w:val="ru-RU"/>
        </w:rPr>
        <w:t>), заменив их на минимальное и максимальное значения их всех значений одноименного столбца.</w:t>
      </w:r>
      <w:proofErr w:type="gramEnd"/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Еще более короткая запись вычислительного задания приведена в файле </w:t>
      </w:r>
      <w:r>
        <w:rPr>
          <w:i/>
          <w:color w:val="auto"/>
          <w:lang w:val="ru-RU"/>
        </w:rPr>
        <w:t>MNG-</w:t>
      </w:r>
      <w:r>
        <w:rPr>
          <w:i/>
          <w:color w:val="auto"/>
        </w:rPr>
        <w:t>very</w:t>
      </w:r>
      <w:r>
        <w:rPr>
          <w:i/>
          <w:color w:val="auto"/>
          <w:lang w:val="ru-RU"/>
        </w:rPr>
        <w:t>_</w:t>
      </w:r>
      <w:r>
        <w:rPr>
          <w:i/>
          <w:color w:val="auto"/>
        </w:rPr>
        <w:t>shot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  <w:lang w:val="ru-RU"/>
        </w:rPr>
        <w:t>mng</w:t>
      </w:r>
      <w:proofErr w:type="spellEnd"/>
      <w:r>
        <w:rPr>
          <w:color w:val="auto"/>
          <w:lang w:val="ru-RU"/>
        </w:rPr>
        <w:t>:</w:t>
      </w:r>
    </w:p>
    <w:p w:rsidR="000C0FA7" w:rsidRDefault="00E674A2">
      <w:pPr>
        <w:spacing w:line="240" w:lineRule="auto"/>
        <w:ind w:left="284"/>
        <w:rPr>
          <w:color w:val="auto"/>
          <w:lang w:val="ru-RU"/>
        </w:rPr>
      </w:pPr>
      <w:proofErr w:type="gramStart"/>
      <w:r>
        <w:rPr>
          <w:color w:val="auto"/>
        </w:rPr>
        <w:t>Select</w:t>
      </w:r>
      <w:r>
        <w:rPr>
          <w:color w:val="auto"/>
          <w:lang w:val="ru-RU"/>
        </w:rPr>
        <w:t xml:space="preserve">  *</w:t>
      </w:r>
      <w:proofErr w:type="gramEnd"/>
      <w:r>
        <w:rPr>
          <w:color w:val="auto"/>
          <w:lang w:val="ru-RU"/>
        </w:rPr>
        <w:t xml:space="preserve">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../</w:t>
      </w:r>
      <w:r w:rsidR="00221917" w:rsidRPr="00593DAF">
        <w:rPr>
          <w:color w:val="auto"/>
          <w:rPrChange w:id="215" w:author="sokol" w:date="2020-12-07T20:26:00Z">
            <w:rPr>
              <w:i/>
              <w:color w:val="auto"/>
            </w:rPr>
          </w:rPrChange>
        </w:rPr>
        <w:t>Spring</w:t>
      </w:r>
      <w:r w:rsidR="00221917" w:rsidRPr="00593DAF">
        <w:rPr>
          <w:color w:val="auto"/>
          <w:lang w:val="ru-RU"/>
          <w:rPrChange w:id="216" w:author="sokol" w:date="2020-12-07T20:26:00Z">
            <w:rPr>
              <w:i/>
              <w:color w:val="auto"/>
              <w:lang w:val="ru-RU"/>
            </w:rPr>
          </w:rPrChange>
        </w:rPr>
        <w:t>5.</w:t>
      </w:r>
      <w:proofErr w:type="spellStart"/>
      <w:r w:rsidR="00221917" w:rsidRPr="00593DAF">
        <w:rPr>
          <w:color w:val="auto"/>
          <w:rPrChange w:id="217" w:author="sokol" w:date="2020-12-07T20:26:00Z">
            <w:rPr>
              <w:i/>
              <w:color w:val="auto"/>
            </w:rPr>
          </w:rPrChange>
        </w:rPr>
        <w:t>dat</w:t>
      </w:r>
      <w:proofErr w:type="spellEnd"/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  <w:t># считывание всех столбцов из файла  ../</w:t>
      </w:r>
      <w:r w:rsidR="00221917" w:rsidRPr="00593DAF">
        <w:rPr>
          <w:color w:val="auto"/>
          <w:rPrChange w:id="218" w:author="sokol" w:date="2020-12-07T20:26:00Z">
            <w:rPr>
              <w:i/>
              <w:color w:val="auto"/>
            </w:rPr>
          </w:rPrChange>
        </w:rPr>
        <w:t>Spring</w:t>
      </w:r>
      <w:r w:rsidR="00221917" w:rsidRPr="00593DAF">
        <w:rPr>
          <w:color w:val="auto"/>
          <w:lang w:val="ru-RU"/>
          <w:rPrChange w:id="219" w:author="sokol" w:date="2020-12-07T20:26:00Z">
            <w:rPr>
              <w:i/>
              <w:color w:val="auto"/>
              <w:lang w:val="ru-RU"/>
            </w:rPr>
          </w:rPrChange>
        </w:rPr>
        <w:t>5.</w:t>
      </w:r>
      <w:proofErr w:type="spellStart"/>
      <w:r w:rsidR="00221917" w:rsidRPr="00593DAF">
        <w:rPr>
          <w:color w:val="auto"/>
          <w:rPrChange w:id="220" w:author="sokol" w:date="2020-12-07T20:26:00Z">
            <w:rPr>
              <w:i/>
              <w:color w:val="auto"/>
            </w:rPr>
          </w:rPrChange>
        </w:rPr>
        <w:t>dat</w:t>
      </w:r>
      <w:proofErr w:type="spellEnd"/>
      <w:r>
        <w:rPr>
          <w:color w:val="auto"/>
          <w:lang w:val="ru-RU"/>
        </w:rPr>
        <w:br/>
      </w: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</w:rPr>
        <w:t>t</w:t>
      </w:r>
      <w:r>
        <w:rPr>
          <w:color w:val="auto"/>
          <w:lang w:val="ru-RU"/>
        </w:rPr>
        <w:t xml:space="preserve"> )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</w:t>
      </w:r>
      <w:r>
        <w:rPr>
          <w:rFonts w:cs="Calibri"/>
          <w:color w:val="auto"/>
          <w:lang w:val="ru-RU"/>
        </w:rPr>
        <w:t>неизвестная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функция</w:t>
      </w:r>
      <w:r>
        <w:rPr>
          <w:color w:val="auto"/>
          <w:lang w:val="ru-RU"/>
        </w:rPr>
        <w:t xml:space="preserve">, </w:t>
      </w:r>
      <w:r>
        <w:rPr>
          <w:rFonts w:cs="Calibri"/>
          <w:color w:val="auto"/>
          <w:lang w:val="ru-RU"/>
        </w:rPr>
        <w:t>заданная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на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множестве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</w:rPr>
        <w:t>t</w:t>
      </w:r>
      <w:r>
        <w:rPr>
          <w:color w:val="auto"/>
          <w:lang w:val="ru-RU"/>
        </w:rPr>
        <w:br/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 xml:space="preserve">()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[0])    # целевая функция – смешанный критерий выбора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  <w:r>
        <w:rPr>
          <w:color w:val="auto"/>
          <w:lang w:val="ru-RU"/>
        </w:rPr>
        <w:br/>
      </w:r>
      <w:r>
        <w:rPr>
          <w:color w:val="auto"/>
        </w:rPr>
        <w:t>Draw</w:t>
      </w:r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отображение всех функций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Если значения некоторых управляющий параметров не заданы, при выполнении задания они получат значения по умолчанию. Например, для параметра </w:t>
      </w:r>
      <w:proofErr w:type="spellStart"/>
      <w:r>
        <w:rPr>
          <w:color w:val="auto"/>
        </w:rPr>
        <w:t>CVstep</w:t>
      </w:r>
      <w:proofErr w:type="spellEnd"/>
      <w:r>
        <w:rPr>
          <w:color w:val="auto"/>
          <w:lang w:val="ru-RU"/>
        </w:rPr>
        <w:t>, определяющего число частей (подмножеств), на которые разбивается набор экспериментальных данных при перекрестной проверке (</w:t>
      </w:r>
      <w:r>
        <w:rPr>
          <w:color w:val="auto"/>
        </w:rPr>
        <w:t>cross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validation</w:t>
      </w:r>
      <w:r>
        <w:rPr>
          <w:color w:val="auto"/>
          <w:lang w:val="ru-RU"/>
        </w:rPr>
        <w:t xml:space="preserve">) это значение  7 частей.  Другой опущенный параметр </w:t>
      </w:r>
      <w:proofErr w:type="spellStart"/>
      <w:r>
        <w:rPr>
          <w:color w:val="auto"/>
        </w:rPr>
        <w:t>CVNumOfIter</w:t>
      </w:r>
      <w:proofErr w:type="spellEnd"/>
      <w:r>
        <w:rPr>
          <w:color w:val="auto"/>
          <w:lang w:val="ru-RU"/>
        </w:rPr>
        <w:t xml:space="preserve"> (максимальное кол-во итераций поиска весов регуляризации) примет значение по умолчанию 20. Заметим, что такое изменение может привести к некоторому изменению результата. Описание множества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 происходит автоматически. Оператор </w:t>
      </w:r>
      <w:r>
        <w:rPr>
          <w:i/>
          <w:color w:val="auto"/>
        </w:rPr>
        <w:t>Draw</w:t>
      </w:r>
      <w:r>
        <w:rPr>
          <w:color w:val="auto"/>
          <w:lang w:val="ru-RU"/>
        </w:rPr>
        <w:t xml:space="preserve"> отображает все функции задачи. Наконец, </w:t>
      </w:r>
      <w:r>
        <w:rPr>
          <w:i/>
          <w:color w:val="auto"/>
        </w:rPr>
        <w:t>EOF</w:t>
      </w:r>
      <w:r>
        <w:rPr>
          <w:color w:val="auto"/>
          <w:lang w:val="ru-RU"/>
        </w:rPr>
        <w:t xml:space="preserve"> не</w:t>
      </w:r>
      <w:del w:id="221" w:author="vladimirv" w:date="2020-12-06T19:33:00Z">
        <w:r w:rsidDel="00221917">
          <w:rPr>
            <w:color w:val="auto"/>
            <w:lang w:val="ru-RU"/>
          </w:rPr>
          <w:delText xml:space="preserve"> </w:delText>
        </w:r>
      </w:del>
      <w:proofErr w:type="gramStart"/>
      <w:r>
        <w:rPr>
          <w:color w:val="auto"/>
          <w:lang w:val="ru-RU"/>
        </w:rPr>
        <w:t>обязателен</w:t>
      </w:r>
      <w:proofErr w:type="gramEnd"/>
      <w:r>
        <w:rPr>
          <w:color w:val="auto"/>
          <w:lang w:val="ru-RU"/>
        </w:rPr>
        <w:t xml:space="preserve"> в конце файла. </w:t>
      </w:r>
    </w:p>
    <w:p w:rsidR="000C0FA7" w:rsidRDefault="000C0FA7">
      <w:pPr>
        <w:pStyle w:val="a7"/>
        <w:rPr>
          <w:lang w:val="ru-RU"/>
        </w:rPr>
      </w:pP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 xml:space="preserve">1-differential_equation_1 – дифференциальное уравнение 1-ого порядка: правая часть полином. </w:t>
      </w: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b/>
          <w:i/>
          <w:color w:val="auto"/>
          <w:lang w:val="ru-RU"/>
        </w:rPr>
        <w:tab/>
      </w:r>
      <w:r>
        <w:rPr>
          <w:color w:val="auto"/>
          <w:lang w:val="ru-RU"/>
        </w:rPr>
        <w:t xml:space="preserve">Файл-задание  (MNG-dif-1.mng)  на поиск функций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</w:t>
      </w:r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f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>:</w:t>
      </w:r>
    </w:p>
    <w:p w:rsidR="000C0FA7" w:rsidRDefault="00E674A2">
      <w:pPr>
        <w:pStyle w:val="a7"/>
        <w:rPr>
          <w:lang w:val="ru-RU"/>
        </w:rPr>
      </w:pPr>
      <w:proofErr w:type="spellStart"/>
      <w:r>
        <w:rPr>
          <w:lang w:val="ru-RU"/>
        </w:rPr>
        <w:t>CVNumOfIter</w:t>
      </w:r>
      <w:proofErr w:type="spellEnd"/>
      <w:r>
        <w:rPr>
          <w:lang w:val="ru-RU"/>
        </w:rPr>
        <w:t xml:space="preserve">  = 21</w:t>
      </w:r>
      <w:r>
        <w:rPr>
          <w:lang w:val="ru-RU"/>
        </w:rPr>
        <w:tab/>
      </w:r>
      <w:r>
        <w:rPr>
          <w:lang w:val="ru-RU"/>
        </w:rPr>
        <w:tab/>
        <w:t># максимальное кол-во итераций поиска весов регуляризации</w:t>
      </w:r>
      <w:r>
        <w:rPr>
          <w:lang w:val="ru-RU"/>
        </w:rPr>
        <w:br/>
      </w:r>
      <w:proofErr w:type="spellStart"/>
      <w:r>
        <w:rPr>
          <w:lang w:val="ru-RU"/>
        </w:rPr>
        <w:t>CVstep</w:t>
      </w:r>
      <w:proofErr w:type="spellEnd"/>
      <w:r>
        <w:rPr>
          <w:lang w:val="ru-RU"/>
        </w:rPr>
        <w:t xml:space="preserve">       = 21  </w:t>
      </w:r>
      <w:r>
        <w:rPr>
          <w:lang w:val="ru-RU"/>
        </w:rPr>
        <w:tab/>
      </w:r>
      <w:r>
        <w:rPr>
          <w:lang w:val="ru-RU"/>
        </w:rPr>
        <w:tab/>
        <w:t># кол-во подмножеств для процедуры кросс-</w:t>
      </w:r>
      <w:proofErr w:type="spellStart"/>
      <w:r>
        <w:rPr>
          <w:lang w:val="ru-RU"/>
        </w:rPr>
        <w:t>валидации</w:t>
      </w:r>
      <w:proofErr w:type="spellEnd"/>
      <w:r>
        <w:rPr>
          <w:lang w:val="ru-RU"/>
        </w:rPr>
        <w:br/>
      </w:r>
      <w:proofErr w:type="spellStart"/>
      <w:r>
        <w:rPr>
          <w:lang w:val="ru-RU"/>
        </w:rPr>
        <w:t>Select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ab/>
      </w:r>
      <w:proofErr w:type="spellStart"/>
      <w:r>
        <w:rPr>
          <w:lang w:val="ru-RU"/>
        </w:rPr>
        <w:t>time</w:t>
      </w:r>
      <w:proofErr w:type="spellEnd"/>
      <w:r>
        <w:rPr>
          <w:lang w:val="ru-RU"/>
        </w:rPr>
        <w:t xml:space="preserve"> AS t, </w:t>
      </w:r>
      <w:proofErr w:type="spellStart"/>
      <w:r>
        <w:rPr>
          <w:lang w:val="ru-RU"/>
        </w:rPr>
        <w:t>position</w:t>
      </w:r>
      <w:proofErr w:type="spellEnd"/>
      <w:r>
        <w:rPr>
          <w:lang w:val="ru-RU"/>
        </w:rPr>
        <w:t xml:space="preserve"> AS x  </w:t>
      </w:r>
      <w:proofErr w:type="spellStart"/>
      <w:r>
        <w:rPr>
          <w:lang w:val="ru-RU"/>
        </w:rPr>
        <w:t>from</w:t>
      </w:r>
      <w:proofErr w:type="spellEnd"/>
      <w:r>
        <w:rPr>
          <w:lang w:val="ru-RU"/>
        </w:rPr>
        <w:t xml:space="preserve">  ../Spring5.xlsx    # считывание данных из таблицы ../Spring5.xlsx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# столбец </w:t>
      </w:r>
      <w:proofErr w:type="spellStart"/>
      <w:r>
        <w:rPr>
          <w:lang w:val="ru-RU"/>
        </w:rPr>
        <w:t>time</w:t>
      </w:r>
      <w:proofErr w:type="spellEnd"/>
      <w:r>
        <w:rPr>
          <w:lang w:val="ru-RU"/>
        </w:rPr>
        <w:t xml:space="preserve"> переименовывается в t, </w:t>
      </w:r>
      <w:proofErr w:type="spellStart"/>
      <w:r>
        <w:rPr>
          <w:lang w:val="ru-RU"/>
        </w:rPr>
        <w:t>position</w:t>
      </w:r>
      <w:proofErr w:type="spellEnd"/>
      <w:r>
        <w:rPr>
          <w:lang w:val="ru-RU"/>
        </w:rPr>
        <w:t xml:space="preserve"> - в x</w:t>
      </w:r>
      <w:r>
        <w:rPr>
          <w:lang w:val="ru-RU"/>
        </w:rPr>
        <w:br/>
        <w:t>SET:</w:t>
      </w:r>
      <w:r>
        <w:rPr>
          <w:lang w:val="ru-RU"/>
        </w:rPr>
        <w:tab/>
        <w:t xml:space="preserve">t = </w:t>
      </w:r>
      <w:proofErr w:type="gramStart"/>
      <w:r>
        <w:rPr>
          <w:lang w:val="ru-RU"/>
        </w:rPr>
        <w:t xml:space="preserve">[   </w:t>
      </w:r>
      <w:proofErr w:type="gramEnd"/>
      <w:r>
        <w:rPr>
          <w:lang w:val="ru-RU"/>
        </w:rPr>
        <w:t xml:space="preserve">,    , 0.025]  </w:t>
      </w:r>
      <w:r>
        <w:rPr>
          <w:lang w:val="ru-RU"/>
        </w:rPr>
        <w:tab/>
      </w:r>
      <w:r>
        <w:rPr>
          <w:lang w:val="ru-RU"/>
        </w:rPr>
        <w:tab/>
        <w:t># область определения функции x(t)</w:t>
      </w:r>
      <w:r>
        <w:rPr>
          <w:lang w:val="ru-RU"/>
        </w:rPr>
        <w:br/>
      </w:r>
      <w:r>
        <w:rPr>
          <w:lang w:val="ru-RU"/>
        </w:rPr>
        <w:tab/>
        <w:t xml:space="preserve">X = [  0, 2.2, 0.1  ]  </w:t>
      </w:r>
      <w:r>
        <w:rPr>
          <w:lang w:val="ru-RU"/>
        </w:rPr>
        <w:tab/>
      </w:r>
      <w:r>
        <w:rPr>
          <w:lang w:val="ru-RU"/>
        </w:rPr>
        <w:tab/>
        <w:t># область значений (с запасом) функции x(t)</w:t>
      </w:r>
      <w:r>
        <w:rPr>
          <w:lang w:val="ru-RU"/>
        </w:rPr>
        <w:br/>
        <w:t>VAR:     x ( t</w:t>
      </w:r>
      <w:proofErr w:type="gramStart"/>
      <w:r>
        <w:rPr>
          <w:lang w:val="ru-RU"/>
        </w:rPr>
        <w:t xml:space="preserve"> )</w:t>
      </w:r>
      <w:proofErr w:type="gramEnd"/>
      <w:r>
        <w:rPr>
          <w:lang w:val="ru-RU"/>
        </w:rPr>
        <w:t xml:space="preserve">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искомая функция</w:t>
      </w:r>
      <w:r>
        <w:rPr>
          <w:lang w:val="ru-RU"/>
        </w:rPr>
        <w:br/>
      </w:r>
      <w:r>
        <w:rPr>
          <w:lang w:val="ru-RU"/>
        </w:rPr>
        <w:tab/>
        <w:t xml:space="preserve">f ( X );  </w:t>
      </w:r>
      <w:proofErr w:type="spellStart"/>
      <w:r>
        <w:rPr>
          <w:lang w:val="ru-RU"/>
        </w:rPr>
        <w:t>PolyPow</w:t>
      </w:r>
      <w:proofErr w:type="spellEnd"/>
      <w:r>
        <w:rPr>
          <w:lang w:val="ru-RU"/>
        </w:rPr>
        <w:t xml:space="preserve"> = 5 </w:t>
      </w:r>
      <w:r>
        <w:rPr>
          <w:lang w:val="ru-RU"/>
        </w:rPr>
        <w:tab/>
      </w:r>
      <w:r>
        <w:rPr>
          <w:lang w:val="ru-RU"/>
        </w:rPr>
        <w:tab/>
        <w:t># искомая правая часть - полином 5-ой степени</w:t>
      </w:r>
      <w:r>
        <w:rPr>
          <w:lang w:val="ru-RU"/>
        </w:rPr>
        <w:br/>
        <w:t>EQ:</w:t>
      </w:r>
      <w:r>
        <w:rPr>
          <w:lang w:val="ru-RU"/>
        </w:rPr>
        <w:tab/>
        <w:t>d/</w:t>
      </w:r>
      <w:proofErr w:type="spellStart"/>
      <w:r>
        <w:rPr>
          <w:lang w:val="ru-RU"/>
        </w:rPr>
        <w:t>dt</w:t>
      </w:r>
      <w:proofErr w:type="spellEnd"/>
      <w:r>
        <w:rPr>
          <w:lang w:val="ru-RU"/>
        </w:rPr>
        <w:t>(x) = f(x)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# дифференциальное </w:t>
      </w:r>
      <w:proofErr w:type="spellStart"/>
      <w:r>
        <w:rPr>
          <w:lang w:val="ru-RU"/>
        </w:rPr>
        <w:t>ур-ие</w:t>
      </w:r>
      <w:proofErr w:type="spellEnd"/>
      <w:r>
        <w:rPr>
          <w:lang w:val="ru-RU"/>
        </w:rPr>
        <w:br/>
        <w:t xml:space="preserve">OBJ:   </w:t>
      </w:r>
      <w:r>
        <w:rPr>
          <w:lang w:val="ru-RU"/>
        </w:rPr>
        <w:tab/>
      </w:r>
      <w:proofErr w:type="spellStart"/>
      <w:r>
        <w:rPr>
          <w:lang w:val="ru-RU"/>
        </w:rPr>
        <w:t>x.MSD</w:t>
      </w:r>
      <w:proofErr w:type="spellEnd"/>
      <w:r>
        <w:rPr>
          <w:lang w:val="ru-RU"/>
        </w:rPr>
        <w:t xml:space="preserve">() + </w:t>
      </w:r>
      <w:proofErr w:type="spellStart"/>
      <w:r>
        <w:rPr>
          <w:lang w:val="ru-RU"/>
        </w:rPr>
        <w:t>f.Complexity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( </w:t>
      </w:r>
      <w:proofErr w:type="spellStart"/>
      <w:proofErr w:type="gramEnd"/>
      <w:r>
        <w:rPr>
          <w:lang w:val="ru-RU"/>
        </w:rPr>
        <w:t>Penal</w:t>
      </w:r>
      <w:proofErr w:type="spellEnd"/>
      <w:r>
        <w:rPr>
          <w:lang w:val="ru-RU"/>
        </w:rPr>
        <w:t>[0] )  # целевая функция – смешанный критерий выбора x(t)</w:t>
      </w:r>
      <w:r>
        <w:rPr>
          <w:lang w:val="ru-RU"/>
        </w:rPr>
        <w:br/>
      </w:r>
      <w:proofErr w:type="spellStart"/>
      <w:r>
        <w:rPr>
          <w:lang w:val="ru-RU"/>
        </w:rPr>
        <w:t>Draw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отображение всех функции: x(t) и f(x)</w:t>
      </w:r>
      <w:r>
        <w:rPr>
          <w:lang w:val="ru-RU"/>
        </w:rPr>
        <w:br/>
      </w:r>
      <w:r>
        <w:rPr>
          <w:lang w:val="ru-RU"/>
        </w:rPr>
        <w:tab/>
        <w:t xml:space="preserve">Две новые конструкции: неизвестная функция </w:t>
      </w:r>
      <w:r>
        <w:rPr>
          <w:i/>
          <w:lang w:val="ru-RU"/>
        </w:rPr>
        <w:t xml:space="preserve">f ( </w:t>
      </w:r>
      <w:r>
        <w:rPr>
          <w:i/>
        </w:rPr>
        <w:t>x</w:t>
      </w:r>
      <w:r>
        <w:rPr>
          <w:i/>
          <w:lang w:val="ru-RU"/>
        </w:rPr>
        <w:t xml:space="preserve"> ), </w:t>
      </w:r>
      <w:r>
        <w:rPr>
          <w:lang w:val="ru-RU"/>
        </w:rPr>
        <w:t>представляемая полиномом 5-ой степени (</w:t>
      </w:r>
      <w:proofErr w:type="spellStart"/>
      <w:r>
        <w:rPr>
          <w:i/>
          <w:lang w:val="ru-RU"/>
        </w:rPr>
        <w:t>PolyPow</w:t>
      </w:r>
      <w:proofErr w:type="spellEnd"/>
      <w:r>
        <w:rPr>
          <w:i/>
          <w:lang w:val="ru-RU"/>
        </w:rPr>
        <w:t xml:space="preserve"> = 5</w:t>
      </w:r>
      <w:r>
        <w:rPr>
          <w:lang w:val="ru-RU"/>
        </w:rPr>
        <w:t xml:space="preserve">) и конструкция </w:t>
      </w:r>
      <w:r>
        <w:t>EQ</w:t>
      </w:r>
      <w:r>
        <w:rPr>
          <w:lang w:val="ru-RU"/>
        </w:rPr>
        <w:t xml:space="preserve">:, определяющая дифференциальное уравнение. Выражение </w:t>
      </w:r>
      <w:r>
        <w:rPr>
          <w:i/>
          <w:lang w:val="ru-RU"/>
        </w:rPr>
        <w:t xml:space="preserve">d/d </w:t>
      </w:r>
      <w:r>
        <w:rPr>
          <w:lang w:val="ru-RU"/>
        </w:rPr>
        <w:t xml:space="preserve">означает оператор дифференцирования, в данном случае дифференцирование функции </w:t>
      </w:r>
      <w:r>
        <w:rPr>
          <w:i/>
        </w:rPr>
        <w:t>x</w:t>
      </w:r>
      <w:r>
        <w:rPr>
          <w:lang w:val="ru-RU"/>
        </w:rPr>
        <w:t xml:space="preserve"> по </w:t>
      </w:r>
      <w:r>
        <w:rPr>
          <w:i/>
        </w:rPr>
        <w:t>t</w:t>
      </w:r>
      <w:r>
        <w:rPr>
          <w:lang w:val="ru-RU"/>
        </w:rPr>
        <w:t>.</w:t>
      </w: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>1</w:t>
      </w:r>
      <w:r>
        <w:rPr>
          <w:b/>
          <w:i/>
          <w:color w:val="auto"/>
        </w:rPr>
        <w:t>G</w:t>
      </w:r>
      <w:r>
        <w:rPr>
          <w:b/>
          <w:i/>
          <w:color w:val="auto"/>
          <w:lang w:val="ru-RU"/>
        </w:rPr>
        <w:t xml:space="preserve">-differential_equation_1 – дифференциальное уравнение 1-ого порядка: правая часть сглаженная ломаная. </w:t>
      </w:r>
    </w:p>
    <w:p w:rsidR="000C0FA7" w:rsidRDefault="00E674A2">
      <w:pPr>
        <w:spacing w:line="240" w:lineRule="auto"/>
        <w:ind w:firstLine="360"/>
        <w:rPr>
          <w:color w:val="auto"/>
          <w:lang w:val="ru-RU"/>
        </w:rPr>
      </w:pPr>
      <w:r>
        <w:rPr>
          <w:color w:val="auto"/>
          <w:lang w:val="ru-RU"/>
        </w:rPr>
        <w:t>Файл-задание  (MNG-dif-1</w:t>
      </w:r>
      <w:r>
        <w:rPr>
          <w:color w:val="auto"/>
        </w:rPr>
        <w:t>G</w:t>
      </w:r>
      <w:r>
        <w:rPr>
          <w:color w:val="auto"/>
          <w:lang w:val="ru-RU"/>
        </w:rPr>
        <w:t>.</w:t>
      </w:r>
      <w:proofErr w:type="spellStart"/>
      <w:r>
        <w:rPr>
          <w:color w:val="auto"/>
          <w:lang w:val="ru-RU"/>
        </w:rPr>
        <w:t>mng</w:t>
      </w:r>
      <w:proofErr w:type="spellEnd"/>
      <w:r>
        <w:rPr>
          <w:color w:val="auto"/>
          <w:lang w:val="ru-RU"/>
        </w:rPr>
        <w:t xml:space="preserve">)  на поиск функций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</w:t>
      </w:r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f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 xml:space="preserve"> отличается от </w:t>
      </w:r>
      <w:proofErr w:type="gramStart"/>
      <w:r>
        <w:rPr>
          <w:color w:val="auto"/>
          <w:lang w:val="ru-RU"/>
        </w:rPr>
        <w:t>рассмотренного</w:t>
      </w:r>
      <w:proofErr w:type="gramEnd"/>
      <w:r>
        <w:rPr>
          <w:color w:val="auto"/>
          <w:lang w:val="ru-RU"/>
        </w:rPr>
        <w:t xml:space="preserve"> выше одной строкой:</w:t>
      </w:r>
    </w:p>
    <w:p w:rsidR="000C0FA7" w:rsidRDefault="00E674A2">
      <w:pPr>
        <w:spacing w:line="240" w:lineRule="auto"/>
        <w:ind w:firstLine="66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вместо записи      f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  <w:lang w:val="ru-RU"/>
        </w:rPr>
        <w:t xml:space="preserve">X );  </w:t>
      </w:r>
      <w:proofErr w:type="spellStart"/>
      <w:r>
        <w:rPr>
          <w:color w:val="auto"/>
          <w:lang w:val="ru-RU"/>
        </w:rPr>
        <w:t>PolyPow</w:t>
      </w:r>
      <w:proofErr w:type="spellEnd"/>
      <w:r>
        <w:rPr>
          <w:color w:val="auto"/>
          <w:lang w:val="ru-RU"/>
        </w:rPr>
        <w:t xml:space="preserve"> = 5     # искомая правая часть - полином 5-ой степени</w:t>
      </w:r>
      <w:r>
        <w:rPr>
          <w:color w:val="auto"/>
          <w:lang w:val="ru-RU"/>
        </w:rPr>
        <w:br/>
        <w:t xml:space="preserve">       </w:t>
      </w:r>
      <w:r>
        <w:rPr>
          <w:color w:val="auto"/>
          <w:lang w:val="ru-RU"/>
        </w:rPr>
        <w:tab/>
        <w:t xml:space="preserve">стоит запись          f ( X );  </w:t>
      </w:r>
      <w:proofErr w:type="spellStart"/>
      <w:r>
        <w:rPr>
          <w:color w:val="auto"/>
          <w:lang w:val="ru-RU"/>
        </w:rPr>
        <w:t>VarType</w:t>
      </w:r>
      <w:proofErr w:type="spellEnd"/>
      <w:r>
        <w:rPr>
          <w:color w:val="auto"/>
          <w:lang w:val="ru-RU"/>
        </w:rPr>
        <w:t xml:space="preserve"> = G </w:t>
      </w:r>
      <w:r>
        <w:rPr>
          <w:color w:val="auto"/>
          <w:lang w:val="ru-RU"/>
        </w:rPr>
        <w:tab/>
        <w:t># искомая правая часть - сглаженная ломаная.</w:t>
      </w:r>
    </w:p>
    <w:p w:rsidR="000C0FA7" w:rsidRDefault="00E674A2">
      <w:pPr>
        <w:spacing w:line="240" w:lineRule="auto"/>
        <w:ind w:firstLine="66"/>
        <w:rPr>
          <w:color w:val="auto"/>
          <w:lang w:val="ru-RU"/>
        </w:rPr>
      </w:pPr>
      <w:r>
        <w:rPr>
          <w:color w:val="auto"/>
          <w:lang w:val="ru-RU"/>
        </w:rPr>
        <w:t xml:space="preserve">Сглаженная ломаная – специальная непрерывно-дифференцируемая конструкция, аппроксимирующая </w:t>
      </w:r>
      <w:proofErr w:type="gramStart"/>
      <w:r>
        <w:rPr>
          <w:color w:val="auto"/>
          <w:lang w:val="ru-RU"/>
        </w:rPr>
        <w:t>ломаную</w:t>
      </w:r>
      <w:proofErr w:type="gramEnd"/>
      <w:r>
        <w:rPr>
          <w:color w:val="auto"/>
          <w:lang w:val="ru-RU"/>
        </w:rPr>
        <w:t>.</w:t>
      </w:r>
      <w:r>
        <w:rPr>
          <w:color w:val="auto"/>
          <w:lang w:val="ru-RU"/>
        </w:rPr>
        <w:br/>
      </w: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lastRenderedPageBreak/>
        <w:t xml:space="preserve">2-differential_equation_2 – дифференциальное уравнение 2-ого порядка. </w:t>
      </w:r>
    </w:p>
    <w:p w:rsidR="000C0FA7" w:rsidRDefault="00E674A2">
      <w:pPr>
        <w:spacing w:line="240" w:lineRule="auto"/>
        <w:ind w:left="1440"/>
        <w:rPr>
          <w:lang w:val="ru-RU"/>
        </w:rPr>
      </w:pPr>
      <w:proofErr w:type="gramStart"/>
      <w:r>
        <w:rPr>
          <w:color w:val="auto"/>
          <w:lang w:val="ru-RU"/>
        </w:rPr>
        <w:t>подробным</w:t>
      </w:r>
      <w:proofErr w:type="gramEnd"/>
      <w:r>
        <w:rPr>
          <w:color w:val="auto"/>
          <w:lang w:val="ru-RU"/>
        </w:rPr>
        <w:t xml:space="preserve"> описание модели можно ознакомиться здесь:  </w:t>
      </w:r>
      <w:r>
        <w:fldChar w:fldCharType="begin"/>
      </w:r>
      <w:r w:rsidRPr="00B91CC1">
        <w:rPr>
          <w:lang w:val="ru-RU"/>
          <w:rPrChange w:id="222" w:author="vladimirv" w:date="2020-12-06T15:17:00Z">
            <w:rPr/>
          </w:rPrChange>
        </w:rPr>
        <w:instrText xml:space="preserve"> </w:instrText>
      </w:r>
      <w:r>
        <w:instrText>HYPERLINK</w:instrText>
      </w:r>
      <w:r w:rsidRPr="00B91CC1">
        <w:rPr>
          <w:lang w:val="ru-RU"/>
          <w:rPrChange w:id="223" w:author="vladimirv" w:date="2020-12-06T15:17:00Z">
            <w:rPr/>
          </w:rPrChange>
        </w:rPr>
        <w:instrText xml:space="preserve"> "</w:instrText>
      </w:r>
      <w:r>
        <w:instrText>http</w:instrText>
      </w:r>
      <w:r w:rsidRPr="00B91CC1">
        <w:rPr>
          <w:lang w:val="ru-RU"/>
          <w:rPrChange w:id="224" w:author="vladimirv" w:date="2020-12-06T15:17:00Z">
            <w:rPr/>
          </w:rPrChange>
        </w:rPr>
        <w:instrText>://</w:instrText>
      </w:r>
      <w:r>
        <w:instrText>injoit</w:instrText>
      </w:r>
      <w:r w:rsidRPr="00B91CC1">
        <w:rPr>
          <w:lang w:val="ru-RU"/>
          <w:rPrChange w:id="225" w:author="vladimirv" w:date="2020-12-06T15:17:00Z">
            <w:rPr/>
          </w:rPrChange>
        </w:rPr>
        <w:instrText>.</w:instrText>
      </w:r>
      <w:r>
        <w:instrText>org</w:instrText>
      </w:r>
      <w:r w:rsidRPr="00B91CC1">
        <w:rPr>
          <w:lang w:val="ru-RU"/>
          <w:rPrChange w:id="226" w:author="vladimirv" w:date="2020-12-06T15:17:00Z">
            <w:rPr/>
          </w:rPrChange>
        </w:rPr>
        <w:instrText>/</w:instrText>
      </w:r>
      <w:r>
        <w:instrText>index</w:instrText>
      </w:r>
      <w:r w:rsidRPr="00B91CC1">
        <w:rPr>
          <w:lang w:val="ru-RU"/>
          <w:rPrChange w:id="227" w:author="vladimirv" w:date="2020-12-06T15:17:00Z">
            <w:rPr/>
          </w:rPrChange>
        </w:rPr>
        <w:instrText>.</w:instrText>
      </w:r>
      <w:r>
        <w:instrText>php</w:instrText>
      </w:r>
      <w:r w:rsidRPr="00B91CC1">
        <w:rPr>
          <w:lang w:val="ru-RU"/>
          <w:rPrChange w:id="228" w:author="vladimirv" w:date="2020-12-06T15:17:00Z">
            <w:rPr/>
          </w:rPrChange>
        </w:rPr>
        <w:instrText>/</w:instrText>
      </w:r>
      <w:r>
        <w:instrText>j</w:instrText>
      </w:r>
      <w:r w:rsidRPr="00B91CC1">
        <w:rPr>
          <w:lang w:val="ru-RU"/>
          <w:rPrChange w:id="229" w:author="vladimirv" w:date="2020-12-06T15:17:00Z">
            <w:rPr/>
          </w:rPrChange>
        </w:rPr>
        <w:instrText>1/</w:instrText>
      </w:r>
      <w:r>
        <w:instrText>article</w:instrText>
      </w:r>
      <w:r w:rsidRPr="00B91CC1">
        <w:rPr>
          <w:lang w:val="ru-RU"/>
          <w:rPrChange w:id="230" w:author="vladimirv" w:date="2020-12-06T15:17:00Z">
            <w:rPr/>
          </w:rPrChange>
        </w:rPr>
        <w:instrText>/</w:instrText>
      </w:r>
      <w:r>
        <w:instrText>view</w:instrText>
      </w:r>
      <w:r w:rsidRPr="00B91CC1">
        <w:rPr>
          <w:lang w:val="ru-RU"/>
          <w:rPrChange w:id="231" w:author="vladimirv" w:date="2020-12-06T15:17:00Z">
            <w:rPr/>
          </w:rPrChange>
        </w:rPr>
        <w:instrText>/612" \</w:instrText>
      </w:r>
      <w:r>
        <w:instrText>h</w:instrText>
      </w:r>
      <w:r w:rsidRPr="00B91CC1">
        <w:rPr>
          <w:lang w:val="ru-RU"/>
          <w:rPrChange w:id="232" w:author="vladimirv" w:date="2020-12-06T15:17:00Z">
            <w:rPr/>
          </w:rPrChange>
        </w:rPr>
        <w:instrText xml:space="preserve"> </w:instrText>
      </w:r>
      <w:r>
        <w:fldChar w:fldCharType="separate"/>
      </w:r>
      <w:r>
        <w:rPr>
          <w:color w:val="auto"/>
          <w:lang w:val="ru-RU"/>
        </w:rPr>
        <w:t>http://injoit.org/index.php/j1/article/view/612</w:t>
      </w:r>
      <w:r>
        <w:rPr>
          <w:color w:val="auto"/>
          <w:lang w:val="ru-RU"/>
        </w:rPr>
        <w:fldChar w:fldCharType="end"/>
      </w:r>
      <w:r>
        <w:rPr>
          <w:color w:val="auto"/>
          <w:lang w:val="ru-RU"/>
        </w:rPr>
        <w:t xml:space="preserve"> </w:t>
      </w:r>
    </w:p>
    <w:p w:rsidR="000C0FA7" w:rsidRDefault="00502BBC">
      <w:pPr>
        <w:pStyle w:val="ad"/>
        <w:spacing w:line="240" w:lineRule="auto"/>
        <w:rPr>
          <w:color w:val="auto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,x∈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,f∈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,G⊂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C0FA7" w:rsidRDefault="000C0FA7">
      <w:pPr>
        <w:pStyle w:val="ad"/>
        <w:spacing w:line="240" w:lineRule="auto"/>
        <w:rPr>
          <w:color w:val="auto"/>
        </w:rPr>
      </w:pPr>
    </w:p>
    <w:p w:rsidR="000C0FA7" w:rsidRDefault="000C0FA7">
      <w:pPr>
        <w:spacing w:line="240" w:lineRule="auto"/>
        <w:ind w:left="360"/>
        <w:rPr>
          <w:b/>
          <w:i/>
          <w:color w:val="auto"/>
        </w:rPr>
      </w:pPr>
    </w:p>
    <w:p w:rsidR="000C0FA7" w:rsidRDefault="00E674A2">
      <w:pPr>
        <w:spacing w:line="240" w:lineRule="auto"/>
        <w:ind w:left="360"/>
        <w:rPr>
          <w:color w:val="auto"/>
          <w:lang w:val="ru-RU"/>
        </w:rPr>
      </w:pPr>
      <w:r>
        <w:rPr>
          <w:b/>
          <w:i/>
          <w:color w:val="auto"/>
        </w:rPr>
        <w:tab/>
      </w:r>
      <w:r>
        <w:rPr>
          <w:color w:val="auto"/>
          <w:lang w:val="ru-RU"/>
        </w:rPr>
        <w:t xml:space="preserve">Файл-задание  (MNG-dif-2.mng)  на поиск функций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</w:t>
      </w:r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f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>:</w:t>
      </w:r>
    </w:p>
    <w:p w:rsidR="000C0FA7" w:rsidRDefault="00E674A2">
      <w:pPr>
        <w:pStyle w:val="a7"/>
        <w:spacing w:after="0"/>
        <w:rPr>
          <w:lang w:val="ru-RU"/>
        </w:rPr>
      </w:pPr>
      <w:proofErr w:type="spellStart"/>
      <w:r>
        <w:rPr>
          <w:lang w:val="ru-RU"/>
        </w:rPr>
        <w:t>CVNumOfIter</w:t>
      </w:r>
      <w:proofErr w:type="spellEnd"/>
      <w:r>
        <w:rPr>
          <w:lang w:val="ru-RU"/>
        </w:rPr>
        <w:t xml:space="preserve">  = 21</w:t>
      </w:r>
      <w:r>
        <w:rPr>
          <w:lang w:val="ru-RU"/>
        </w:rPr>
        <w:tab/>
      </w:r>
      <w:r>
        <w:rPr>
          <w:lang w:val="ru-RU"/>
        </w:rPr>
        <w:tab/>
        <w:t># максимальное кол-во итераций поиска весов регуляризации</w:t>
      </w:r>
      <w:r>
        <w:rPr>
          <w:lang w:val="ru-RU"/>
        </w:rPr>
        <w:br/>
      </w:r>
      <w:proofErr w:type="spellStart"/>
      <w:r>
        <w:rPr>
          <w:lang w:val="ru-RU"/>
        </w:rPr>
        <w:t>CVstep</w:t>
      </w:r>
      <w:proofErr w:type="spellEnd"/>
      <w:r>
        <w:rPr>
          <w:lang w:val="ru-RU"/>
        </w:rPr>
        <w:t xml:space="preserve">              = 21  </w:t>
      </w:r>
      <w:r>
        <w:rPr>
          <w:lang w:val="ru-RU"/>
        </w:rPr>
        <w:tab/>
      </w:r>
      <w:r>
        <w:rPr>
          <w:lang w:val="ru-RU"/>
        </w:rPr>
        <w:tab/>
        <w:t># кол-во подмноже</w:t>
      </w:r>
      <w:proofErr w:type="gramStart"/>
      <w:r>
        <w:rPr>
          <w:lang w:val="ru-RU"/>
        </w:rPr>
        <w:t>ств дл</w:t>
      </w:r>
      <w:proofErr w:type="gramEnd"/>
      <w:r>
        <w:rPr>
          <w:lang w:val="ru-RU"/>
        </w:rPr>
        <w:t>я процедуры кросс-</w:t>
      </w:r>
      <w:proofErr w:type="spellStart"/>
      <w:r>
        <w:rPr>
          <w:lang w:val="ru-RU"/>
        </w:rPr>
        <w:t>валидации</w:t>
      </w:r>
      <w:proofErr w:type="spellEnd"/>
      <w:r>
        <w:rPr>
          <w:lang w:val="ru-RU"/>
        </w:rPr>
        <w:br/>
      </w:r>
      <w:proofErr w:type="spellStart"/>
      <w:r>
        <w:rPr>
          <w:lang w:val="ru-RU"/>
        </w:rPr>
        <w:t>Select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ab/>
        <w:t xml:space="preserve">t, x  </w:t>
      </w:r>
      <w:proofErr w:type="spellStart"/>
      <w:r>
        <w:rPr>
          <w:lang w:val="ru-RU"/>
        </w:rPr>
        <w:t>from</w:t>
      </w:r>
      <w:proofErr w:type="spellEnd"/>
      <w:r>
        <w:rPr>
          <w:lang w:val="ru-RU"/>
        </w:rPr>
        <w:t xml:space="preserve">  ../</w:t>
      </w:r>
      <w:r w:rsidR="00221917" w:rsidRPr="00593DAF">
        <w:rPr>
          <w:lang w:val="ru-RU"/>
          <w:rPrChange w:id="233" w:author="sokol" w:date="2020-12-07T20:29:00Z">
            <w:rPr>
              <w:i/>
              <w:lang w:val="ru-RU"/>
            </w:rPr>
          </w:rPrChange>
        </w:rPr>
        <w:t>Spring5.dat</w:t>
      </w:r>
      <w:r>
        <w:rPr>
          <w:lang w:val="ru-RU"/>
        </w:rPr>
        <w:t xml:space="preserve">      # считывание данных</w:t>
      </w:r>
    </w:p>
    <w:p w:rsidR="000C0FA7" w:rsidRDefault="00E674A2">
      <w:pPr>
        <w:pStyle w:val="a7"/>
        <w:spacing w:after="0"/>
        <w:rPr>
          <w:lang w:val="ru-RU"/>
        </w:rPr>
      </w:pPr>
      <w:r>
        <w:rPr>
          <w:lang w:val="ru-RU"/>
        </w:rPr>
        <w:t>SET:</w:t>
      </w:r>
      <w:r>
        <w:rPr>
          <w:lang w:val="ru-RU"/>
        </w:rPr>
        <w:tab/>
        <w:t xml:space="preserve">t = </w:t>
      </w:r>
      <w:proofErr w:type="gramStart"/>
      <w:r>
        <w:rPr>
          <w:lang w:val="ru-RU"/>
        </w:rPr>
        <w:t xml:space="preserve">[     </w:t>
      </w:r>
      <w:proofErr w:type="gramEnd"/>
      <w:r>
        <w:rPr>
          <w:lang w:val="ru-RU"/>
        </w:rPr>
        <w:t xml:space="preserve">,    , 0.025] </w:t>
      </w:r>
      <w:r>
        <w:rPr>
          <w:lang w:val="ru-RU"/>
        </w:rPr>
        <w:tab/>
      </w:r>
      <w:r>
        <w:rPr>
          <w:lang w:val="ru-RU"/>
        </w:rPr>
        <w:tab/>
        <w:t># область определения функции x(t)</w:t>
      </w:r>
      <w:r>
        <w:rPr>
          <w:lang w:val="ru-RU"/>
        </w:rPr>
        <w:br/>
      </w:r>
      <w:r>
        <w:rPr>
          <w:lang w:val="ru-RU"/>
        </w:rPr>
        <w:tab/>
        <w:t xml:space="preserve">X = [ -0.1, 2.2, 0.1  ] </w:t>
      </w:r>
      <w:r>
        <w:rPr>
          <w:lang w:val="ru-RU"/>
        </w:rPr>
        <w:tab/>
      </w:r>
      <w:r>
        <w:rPr>
          <w:lang w:val="ru-RU"/>
        </w:rPr>
        <w:tab/>
        <w:t># область значений (с запасом) функции x(t)</w:t>
      </w:r>
      <w:r>
        <w:rPr>
          <w:lang w:val="ru-RU"/>
        </w:rPr>
        <w:br/>
        <w:t xml:space="preserve"> </w:t>
      </w:r>
      <w:r>
        <w:rPr>
          <w:lang w:val="ru-RU"/>
        </w:rPr>
        <w:tab/>
        <w:t>V = [ -1,   1.5, 0.1  ]</w:t>
      </w:r>
      <w:r>
        <w:rPr>
          <w:lang w:val="ru-RU"/>
        </w:rPr>
        <w:tab/>
      </w:r>
      <w:r>
        <w:rPr>
          <w:lang w:val="ru-RU"/>
        </w:rPr>
        <w:tab/>
        <w:t># область значений (с запасом) функции v(t)</w:t>
      </w:r>
    </w:p>
    <w:p w:rsidR="000C0FA7" w:rsidRDefault="00E674A2">
      <w:pPr>
        <w:pStyle w:val="a7"/>
        <w:spacing w:after="0"/>
        <w:rPr>
          <w:lang w:val="ru-RU"/>
        </w:rPr>
      </w:pPr>
      <w:r>
        <w:rPr>
          <w:lang w:val="ru-RU"/>
        </w:rPr>
        <w:t xml:space="preserve">VAR:     x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 xml:space="preserve">t )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искомая функция</w:t>
      </w:r>
      <w:r>
        <w:rPr>
          <w:lang w:val="ru-RU"/>
        </w:rPr>
        <w:br/>
        <w:t xml:space="preserve">              v ( t )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rPr>
          <w:lang w:val="ru-RU"/>
        </w:rPr>
        <w:tab/>
      </w:r>
      <w:r>
        <w:rPr>
          <w:lang w:val="ru-RU"/>
        </w:rPr>
        <w:tab/>
        <w:t># искомая функция</w:t>
      </w:r>
      <w:r>
        <w:rPr>
          <w:lang w:val="ru-RU"/>
        </w:rPr>
        <w:br/>
      </w:r>
      <w:r>
        <w:rPr>
          <w:lang w:val="ru-RU"/>
        </w:rPr>
        <w:tab/>
        <w:t xml:space="preserve">f ( X, V ); </w:t>
      </w:r>
      <w:proofErr w:type="spellStart"/>
      <w:r>
        <w:rPr>
          <w:lang w:val="ru-RU"/>
        </w:rPr>
        <w:t>PolyPow</w:t>
      </w:r>
      <w:proofErr w:type="spellEnd"/>
      <w:r>
        <w:rPr>
          <w:lang w:val="ru-RU"/>
        </w:rPr>
        <w:t xml:space="preserve"> = 6</w:t>
      </w:r>
      <w:r>
        <w:rPr>
          <w:lang w:val="ru-RU"/>
        </w:rPr>
        <w:tab/>
      </w:r>
      <w:r>
        <w:rPr>
          <w:lang w:val="ru-RU"/>
        </w:rPr>
        <w:tab/>
        <w:t># искомая правая часть - полином 5-ой степени от x и t</w:t>
      </w:r>
      <w:r>
        <w:rPr>
          <w:lang w:val="ru-RU"/>
        </w:rPr>
        <w:br/>
        <w:t>EQ:</w:t>
      </w:r>
      <w:r>
        <w:rPr>
          <w:lang w:val="ru-RU"/>
        </w:rPr>
        <w:tab/>
        <w:t>d2/dt2(x) ==  f(</w:t>
      </w:r>
      <w:proofErr w:type="spellStart"/>
      <w:r>
        <w:rPr>
          <w:lang w:val="ru-RU"/>
        </w:rPr>
        <w:t>x,v</w:t>
      </w:r>
      <w:proofErr w:type="spellEnd"/>
      <w:r>
        <w:rPr>
          <w:lang w:val="ru-RU"/>
        </w:rPr>
        <w:t>)</w:t>
      </w:r>
      <w:r>
        <w:rPr>
          <w:lang w:val="ru-RU"/>
        </w:rPr>
        <w:tab/>
      </w:r>
      <w:r>
        <w:rPr>
          <w:lang w:val="ru-RU"/>
        </w:rPr>
        <w:tab/>
        <w:t xml:space="preserve"># дифференциальное </w:t>
      </w:r>
      <w:proofErr w:type="spellStart"/>
      <w:r>
        <w:rPr>
          <w:lang w:val="ru-RU"/>
        </w:rPr>
        <w:t>ур-ие</w:t>
      </w:r>
      <w:proofErr w:type="spellEnd"/>
      <w:r>
        <w:rPr>
          <w:lang w:val="ru-RU"/>
        </w:rPr>
        <w:t xml:space="preserve"> 2-ого порядка</w:t>
      </w:r>
      <w:r>
        <w:rPr>
          <w:lang w:val="ru-RU"/>
        </w:rPr>
        <w:br/>
        <w:t xml:space="preserve">               v == d/</w:t>
      </w:r>
      <w:proofErr w:type="spellStart"/>
      <w:r>
        <w:rPr>
          <w:lang w:val="ru-RU"/>
        </w:rPr>
        <w:t>dt</w:t>
      </w:r>
      <w:proofErr w:type="spellEnd"/>
      <w:r>
        <w:rPr>
          <w:lang w:val="ru-RU"/>
        </w:rPr>
        <w:t>(x)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# дифференциальное </w:t>
      </w:r>
      <w:proofErr w:type="spellStart"/>
      <w:r>
        <w:rPr>
          <w:lang w:val="ru-RU"/>
        </w:rPr>
        <w:t>ур-ие</w:t>
      </w:r>
      <w:proofErr w:type="spellEnd"/>
      <w:r>
        <w:rPr>
          <w:lang w:val="ru-RU"/>
        </w:rPr>
        <w:t xml:space="preserve"> 1-ого порядка</w:t>
      </w:r>
    </w:p>
    <w:p w:rsidR="000C0FA7" w:rsidRDefault="00E674A2">
      <w:pPr>
        <w:pStyle w:val="a7"/>
        <w:spacing w:after="0"/>
        <w:rPr>
          <w:lang w:val="ru-RU"/>
        </w:rPr>
      </w:pPr>
      <w:r>
        <w:rPr>
          <w:lang w:val="ru-RU"/>
        </w:rPr>
        <w:t xml:space="preserve">OBJ:      </w:t>
      </w:r>
      <w:proofErr w:type="spellStart"/>
      <w:r>
        <w:rPr>
          <w:lang w:val="ru-RU"/>
        </w:rPr>
        <w:t>f.Complexity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Penal</w:t>
      </w:r>
      <w:proofErr w:type="spellEnd"/>
      <w:r>
        <w:rPr>
          <w:lang w:val="ru-RU"/>
        </w:rPr>
        <w:t xml:space="preserve">[0], </w:t>
      </w:r>
      <w:proofErr w:type="spellStart"/>
      <w:r>
        <w:rPr>
          <w:lang w:val="ru-RU"/>
        </w:rPr>
        <w:t>Penal</w:t>
      </w:r>
      <w:proofErr w:type="spellEnd"/>
      <w:r>
        <w:rPr>
          <w:lang w:val="ru-RU"/>
        </w:rPr>
        <w:t xml:space="preserve">[1])/x.V.sigma2 + </w:t>
      </w:r>
      <w:proofErr w:type="spellStart"/>
      <w:r>
        <w:rPr>
          <w:lang w:val="ru-RU"/>
        </w:rPr>
        <w:t>x.MSD</w:t>
      </w:r>
      <w:proofErr w:type="spellEnd"/>
      <w:r>
        <w:rPr>
          <w:lang w:val="ru-RU"/>
        </w:rPr>
        <w:t>()      # критерий выбора x(t),v(t) и f(</w:t>
      </w:r>
      <w:proofErr w:type="spellStart"/>
      <w:r>
        <w:rPr>
          <w:lang w:val="ru-RU"/>
        </w:rPr>
        <w:t>x,t</w:t>
      </w:r>
      <w:proofErr w:type="spellEnd"/>
      <w:r>
        <w:rPr>
          <w:lang w:val="ru-RU"/>
        </w:rPr>
        <w:t>)</w:t>
      </w:r>
      <w:r>
        <w:rPr>
          <w:lang w:val="ru-RU"/>
        </w:rPr>
        <w:br/>
      </w:r>
      <w:proofErr w:type="spellStart"/>
      <w:r>
        <w:rPr>
          <w:lang w:val="ru-RU"/>
        </w:rPr>
        <w:t>Draw</w:t>
      </w:r>
      <w:proofErr w:type="spellEnd"/>
      <w:r>
        <w:rPr>
          <w:lang w:val="ru-RU"/>
        </w:rPr>
        <w:t xml:space="preserve">   x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отображение функции x(t)</w:t>
      </w:r>
      <w:r>
        <w:rPr>
          <w:lang w:val="ru-RU"/>
        </w:rPr>
        <w:br/>
      </w:r>
      <w:proofErr w:type="spellStart"/>
      <w:r>
        <w:rPr>
          <w:lang w:val="ru-RU"/>
        </w:rPr>
        <w:t>Pl</w:t>
      </w:r>
      <w:proofErr w:type="spellEnd"/>
      <w:r>
        <w:rPr>
          <w:lang w:val="ru-RU"/>
        </w:rPr>
        <w:t xml:space="preserve"> = </w:t>
      </w:r>
      <w:proofErr w:type="spellStart"/>
      <w:r>
        <w:rPr>
          <w:lang w:val="ru-RU"/>
        </w:rPr>
        <w:t>Polyline</w:t>
      </w:r>
      <w:proofErr w:type="spellEnd"/>
      <w:r>
        <w:rPr>
          <w:lang w:val="ru-RU"/>
        </w:rPr>
        <w:t xml:space="preserve"> (x, v, </w:t>
      </w:r>
      <w:proofErr w:type="spellStart"/>
      <w:r>
        <w:rPr>
          <w:lang w:val="ru-RU"/>
        </w:rPr>
        <w:t>None</w:t>
      </w:r>
      <w:proofErr w:type="spellEnd"/>
      <w:r>
        <w:rPr>
          <w:lang w:val="ru-RU"/>
        </w:rPr>
        <w:t>, ‘</w:t>
      </w:r>
      <w:proofErr w:type="spellStart"/>
      <w:r>
        <w:rPr>
          <w:lang w:val="ru-RU"/>
        </w:rPr>
        <w:t>Trajectory</w:t>
      </w:r>
      <w:proofErr w:type="spellEnd"/>
      <w:r>
        <w:rPr>
          <w:lang w:val="ru-RU"/>
        </w:rPr>
        <w:t>’)</w:t>
      </w:r>
      <w:r>
        <w:rPr>
          <w:lang w:val="ru-RU"/>
        </w:rPr>
        <w:tab/>
        <w:t># ломаная, состоящая из точек {</w:t>
      </w:r>
      <w:proofErr w:type="spellStart"/>
      <w:r>
        <w:rPr>
          <w:lang w:val="ru-RU"/>
        </w:rPr>
        <w:t>xi,vi</w:t>
      </w:r>
      <w:proofErr w:type="spellEnd"/>
      <w:r>
        <w:rPr>
          <w:lang w:val="ru-RU"/>
        </w:rPr>
        <w:t>}</w:t>
      </w:r>
    </w:p>
    <w:p w:rsidR="000C0FA7" w:rsidRDefault="00E674A2">
      <w:pPr>
        <w:pStyle w:val="a7"/>
        <w:spacing w:after="0"/>
        <w:rPr>
          <w:lang w:val="ru-RU"/>
        </w:rPr>
      </w:pPr>
      <w:proofErr w:type="spellStart"/>
      <w:r>
        <w:rPr>
          <w:lang w:val="ru-RU"/>
        </w:rPr>
        <w:t>Pl.Y</w:t>
      </w:r>
      <w:proofErr w:type="spellEnd"/>
      <w:r>
        <w:rPr>
          <w:lang w:val="ru-RU"/>
        </w:rPr>
        <w:t xml:space="preserve">[0]  = </w:t>
      </w:r>
      <w:proofErr w:type="spellStart"/>
      <w:r>
        <w:rPr>
          <w:lang w:val="ru-RU"/>
        </w:rPr>
        <w:t>Pl.Y</w:t>
      </w:r>
      <w:proofErr w:type="spellEnd"/>
      <w:r>
        <w:rPr>
          <w:lang w:val="ru-RU"/>
        </w:rPr>
        <w:t>[1]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прячем 0-ую точку</w:t>
      </w:r>
    </w:p>
    <w:p w:rsidR="000C0FA7" w:rsidRDefault="00E674A2">
      <w:pPr>
        <w:pStyle w:val="a7"/>
        <w:spacing w:after="0"/>
        <w:rPr>
          <w:lang w:val="ru-RU"/>
        </w:rPr>
      </w:pPr>
      <w:proofErr w:type="spellStart"/>
      <w:r>
        <w:rPr>
          <w:lang w:val="ru-RU"/>
        </w:rPr>
        <w:t>Pl.Y</w:t>
      </w:r>
      <w:proofErr w:type="spellEnd"/>
      <w:r>
        <w:rPr>
          <w:lang w:val="ru-RU"/>
        </w:rPr>
        <w:t xml:space="preserve">[-1] = </w:t>
      </w:r>
      <w:proofErr w:type="spellStart"/>
      <w:r>
        <w:rPr>
          <w:lang w:val="ru-RU"/>
        </w:rPr>
        <w:t>Pl.Y</w:t>
      </w:r>
      <w:proofErr w:type="spellEnd"/>
      <w:r>
        <w:rPr>
          <w:lang w:val="ru-RU"/>
        </w:rPr>
        <w:t>[-2]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# прячем последнюю точку</w:t>
      </w:r>
    </w:p>
    <w:p w:rsidR="000C0FA7" w:rsidRDefault="00E674A2">
      <w:pPr>
        <w:pStyle w:val="a7"/>
        <w:spacing w:after="0"/>
        <w:rPr>
          <w:lang w:val="ru-RU"/>
        </w:rPr>
      </w:pPr>
      <w:proofErr w:type="spellStart"/>
      <w:r>
        <w:rPr>
          <w:lang w:val="ru-RU"/>
        </w:rPr>
        <w:t>Draw</w:t>
      </w:r>
      <w:proofErr w:type="spellEnd"/>
      <w:r>
        <w:rPr>
          <w:lang w:val="ru-RU"/>
        </w:rPr>
        <w:t xml:space="preserve"> f </w:t>
      </w:r>
      <w:proofErr w:type="spellStart"/>
      <w:r>
        <w:rPr>
          <w:lang w:val="ru-RU"/>
        </w:rPr>
        <w:t>Trajectory;LC:red</w:t>
      </w:r>
      <w:proofErr w:type="spellEnd"/>
      <w:r>
        <w:rPr>
          <w:lang w:val="ru-RU"/>
        </w:rPr>
        <w:tab/>
      </w:r>
      <w:r>
        <w:rPr>
          <w:lang w:val="ru-RU"/>
        </w:rPr>
        <w:tab/>
        <w:t># отображение функции f(</w:t>
      </w:r>
      <w:proofErr w:type="spellStart"/>
      <w:r>
        <w:rPr>
          <w:lang w:val="ru-RU"/>
        </w:rPr>
        <w:t>x,v</w:t>
      </w:r>
      <w:proofErr w:type="spellEnd"/>
      <w:r>
        <w:rPr>
          <w:lang w:val="ru-RU"/>
        </w:rPr>
        <w:t>) и траектории решения</w:t>
      </w:r>
    </w:p>
    <w:p w:rsidR="000C0FA7" w:rsidRDefault="00E674A2">
      <w:pPr>
        <w:pStyle w:val="a7"/>
        <w:rPr>
          <w:lang w:val="ru-RU"/>
        </w:rPr>
      </w:pPr>
      <w:r>
        <w:rPr>
          <w:lang w:val="ru-RU"/>
        </w:rPr>
        <w:tab/>
        <w:t xml:space="preserve">Конструкция </w:t>
      </w:r>
      <w:r>
        <w:rPr>
          <w:i/>
        </w:rPr>
        <w:t>VAR</w:t>
      </w:r>
      <w:r>
        <w:rPr>
          <w:i/>
          <w:lang w:val="ru-RU"/>
        </w:rPr>
        <w:t xml:space="preserve">:  </w:t>
      </w:r>
      <w:r>
        <w:rPr>
          <w:i/>
        </w:rPr>
        <w:t>f</w:t>
      </w:r>
      <w:r>
        <w:rPr>
          <w:i/>
          <w:lang w:val="ru-RU"/>
        </w:rPr>
        <w:t xml:space="preserve"> </w:t>
      </w:r>
      <w:proofErr w:type="gramStart"/>
      <w:r>
        <w:rPr>
          <w:i/>
          <w:lang w:val="ru-RU"/>
        </w:rPr>
        <w:t xml:space="preserve">( </w:t>
      </w:r>
      <w:proofErr w:type="gramEnd"/>
      <w:r>
        <w:rPr>
          <w:i/>
        </w:rPr>
        <w:t>X</w:t>
      </w:r>
      <w:r>
        <w:rPr>
          <w:i/>
          <w:lang w:val="ru-RU"/>
        </w:rPr>
        <w:t xml:space="preserve">, </w:t>
      </w:r>
      <w:r>
        <w:rPr>
          <w:i/>
        </w:rPr>
        <w:t>V</w:t>
      </w:r>
      <w:r>
        <w:rPr>
          <w:i/>
          <w:lang w:val="ru-RU"/>
        </w:rPr>
        <w:t xml:space="preserve"> ); </w:t>
      </w:r>
      <w:proofErr w:type="spellStart"/>
      <w:r>
        <w:rPr>
          <w:i/>
        </w:rPr>
        <w:t>PolyPow</w:t>
      </w:r>
      <w:proofErr w:type="spellEnd"/>
      <w:r>
        <w:rPr>
          <w:i/>
          <w:lang w:val="ru-RU"/>
        </w:rPr>
        <w:t xml:space="preserve"> = 6 </w:t>
      </w:r>
      <w:r>
        <w:rPr>
          <w:lang w:val="ru-RU"/>
        </w:rPr>
        <w:t xml:space="preserve">описывает неизвестную от двух переменных, заданную на множестве  </w:t>
      </w:r>
      <w:proofErr w:type="spellStart"/>
      <w:r>
        <w:rPr>
          <w:i/>
        </w:rPr>
        <w:t>XxV</w:t>
      </w:r>
      <w:proofErr w:type="spellEnd"/>
      <w:r>
        <w:rPr>
          <w:i/>
          <w:lang w:val="ru-RU"/>
        </w:rPr>
        <w:t xml:space="preserve"> </w:t>
      </w:r>
      <w:r>
        <w:rPr>
          <w:lang w:val="ru-RU"/>
        </w:rPr>
        <w:t>полиномом 6-ой степени.</w:t>
      </w:r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Polyline</w:t>
      </w:r>
      <w:proofErr w:type="spellEnd"/>
      <w:r>
        <w:rPr>
          <w:i/>
          <w:lang w:val="ru-RU"/>
        </w:rPr>
        <w:t xml:space="preserve"> </w:t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полилиния</w:t>
      </w:r>
      <w:proofErr w:type="spellEnd"/>
      <w:r>
        <w:rPr>
          <w:lang w:val="ru-RU"/>
        </w:rPr>
        <w:t>) – ломаная линия, задаваемая набором пар точек (</w:t>
      </w:r>
      <w:r>
        <w:t>x</w:t>
      </w:r>
      <w:r>
        <w:rPr>
          <w:lang w:val="ru-RU"/>
        </w:rPr>
        <w:t>,</w:t>
      </w:r>
      <w:r>
        <w:t>v</w:t>
      </w:r>
      <w:r>
        <w:rPr>
          <w:lang w:val="ru-RU"/>
        </w:rPr>
        <w:t xml:space="preserve">). Последний оператор – отображение функции двух переменных (линиями уровня) и траектории системы в координатах </w:t>
      </w:r>
      <w:r>
        <w:rPr>
          <w:i/>
        </w:rPr>
        <w:t>x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i/>
        </w:rPr>
        <w:t>v</w:t>
      </w:r>
      <w:r>
        <w:rPr>
          <w:lang w:val="ru-RU"/>
        </w:rPr>
        <w:t xml:space="preserve"> (линия красного цвета).</w:t>
      </w:r>
    </w:p>
    <w:p w:rsidR="000C0FA7" w:rsidRDefault="00E674A2">
      <w:pPr>
        <w:spacing w:line="240" w:lineRule="auto"/>
        <w:ind w:left="360"/>
        <w:rPr>
          <w:b/>
          <w:i/>
          <w:color w:val="auto"/>
          <w:lang w:val="ru-RU"/>
        </w:rPr>
      </w:pPr>
      <w:r>
        <w:rPr>
          <w:b/>
          <w:i/>
          <w:color w:val="auto"/>
          <w:lang w:val="ru-RU"/>
        </w:rPr>
        <w:t xml:space="preserve">3-Oscillator_K_Mu_xr – Осциллятор с вязким трением (дифференциальное уравнение 2-ого порядка </w:t>
      </w:r>
      <w:r>
        <w:rPr>
          <w:b/>
          <w:i/>
          <w:color w:val="auto"/>
        </w:rPr>
        <w:t>c</w:t>
      </w:r>
      <w:r>
        <w:rPr>
          <w:b/>
          <w:i/>
          <w:color w:val="auto"/>
          <w:lang w:val="ru-RU"/>
        </w:rPr>
        <w:t xml:space="preserve"> неизвестными </w:t>
      </w:r>
      <w:proofErr w:type="spellStart"/>
      <w:r>
        <w:rPr>
          <w:b/>
          <w:i/>
          <w:color w:val="auto"/>
          <w:lang w:val="ru-RU"/>
        </w:rPr>
        <w:t>коеффициентами</w:t>
      </w:r>
      <w:proofErr w:type="spellEnd"/>
      <w:r>
        <w:rPr>
          <w:b/>
          <w:i/>
          <w:color w:val="auto"/>
          <w:lang w:val="ru-RU"/>
        </w:rPr>
        <w:t xml:space="preserve">). </w:t>
      </w:r>
    </w:p>
    <w:p w:rsidR="000C0FA7" w:rsidRDefault="00E674A2">
      <w:pPr>
        <w:pStyle w:val="a7"/>
        <w:spacing w:after="0"/>
        <w:ind w:firstLine="360"/>
        <w:rPr>
          <w:lang w:val="ru-RU"/>
        </w:rPr>
      </w:pPr>
      <w:r>
        <w:rPr>
          <w:lang w:val="ru-RU"/>
        </w:rPr>
        <w:t xml:space="preserve">Использование формата </w:t>
      </w:r>
      <w:r>
        <w:rPr>
          <w:color w:val="auto"/>
          <w:lang w:val="ru-RU"/>
        </w:rPr>
        <w:t>.</w:t>
      </w:r>
      <w:proofErr w:type="spellStart"/>
      <w:r>
        <w:rPr>
          <w:color w:val="auto"/>
          <w:lang w:val="ru-RU"/>
        </w:rPr>
        <w:t>odt</w:t>
      </w:r>
      <w:proofErr w:type="spellEnd"/>
      <w:r>
        <w:rPr>
          <w:lang w:val="ru-RU"/>
        </w:rPr>
        <w:t xml:space="preserve"> (и соответствующего редактора </w:t>
      </w:r>
      <w:r>
        <w:t>LibreOffice</w:t>
      </w:r>
      <w:r>
        <w:rPr>
          <w:lang w:val="ru-RU"/>
        </w:rPr>
        <w:t xml:space="preserve"> </w:t>
      </w:r>
      <w:r>
        <w:t>Writer</w:t>
      </w:r>
      <w:r>
        <w:rPr>
          <w:lang w:val="ru-RU"/>
        </w:rPr>
        <w:t xml:space="preserve">) позволяет существенно улучшить наглядность представления задания: </w:t>
      </w:r>
    </w:p>
    <w:p w:rsidR="000C0FA7" w:rsidRDefault="00E674A2">
      <w:pPr>
        <w:pStyle w:val="a7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различные фонты, цвета, типы и жирности текста,</w:t>
      </w:r>
    </w:p>
    <w:p w:rsidR="000C0FA7" w:rsidRDefault="00E674A2">
      <w:pPr>
        <w:pStyle w:val="a7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возможность использования математических символов, греческого алфавита и т.д.,</w:t>
      </w:r>
    </w:p>
    <w:p w:rsidR="000C0FA7" w:rsidRDefault="00E674A2">
      <w:pPr>
        <w:pStyle w:val="a7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возможность набирать формулы в редакторе форм,</w:t>
      </w:r>
    </w:p>
    <w:p w:rsidR="000C0FA7" w:rsidRDefault="00E674A2">
      <w:pPr>
        <w:pStyle w:val="a7"/>
        <w:numPr>
          <w:ilvl w:val="0"/>
          <w:numId w:val="8"/>
        </w:numPr>
        <w:spacing w:after="0"/>
        <w:rPr>
          <w:lang w:val="ru-RU"/>
        </w:rPr>
      </w:pPr>
      <w:r>
        <w:rPr>
          <w:lang w:val="ru-RU"/>
        </w:rPr>
        <w:t>возможность добавлять в файл дополнительные (не влияющие на расчеты) элементы. Например, словесная или схематическая постановка задачи, результаты в виде графиков, найденные  погрешности и т.д.</w:t>
      </w:r>
    </w:p>
    <w:p w:rsidR="000C0FA7" w:rsidRDefault="00E674A2">
      <w:pPr>
        <w:pStyle w:val="a7"/>
        <w:spacing w:after="0"/>
        <w:ind w:firstLine="360"/>
        <w:rPr>
          <w:lang w:val="ru-RU"/>
        </w:rPr>
      </w:pPr>
      <w:r>
        <w:rPr>
          <w:color w:val="auto"/>
          <w:lang w:val="ru-RU"/>
        </w:rPr>
        <w:lastRenderedPageBreak/>
        <w:t>Ниже приведен фрагмент файла-задания  (</w:t>
      </w:r>
      <w:proofErr w:type="spellStart"/>
      <w:r>
        <w:rPr>
          <w:color w:val="auto"/>
          <w:lang w:val="ru-RU"/>
        </w:rPr>
        <w:t>Oscillator_K_Mu_x.odt</w:t>
      </w:r>
      <w:proofErr w:type="spellEnd"/>
      <w:r>
        <w:rPr>
          <w:color w:val="auto"/>
          <w:lang w:val="ru-RU"/>
        </w:rPr>
        <w:t xml:space="preserve"> или </w:t>
      </w:r>
      <w:proofErr w:type="spellStart"/>
      <w:r>
        <w:rPr>
          <w:color w:val="auto"/>
          <w:lang w:val="ru-RU"/>
        </w:rPr>
        <w:t>Oscillator_K_Mu_xr_ChDir.odt</w:t>
      </w:r>
      <w:proofErr w:type="spellEnd"/>
      <w:r>
        <w:rPr>
          <w:color w:val="auto"/>
          <w:lang w:val="ru-RU"/>
        </w:rPr>
        <w:t xml:space="preserve">)  на поиск функции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 коэффициентов</w:t>
      </w:r>
      <w:r>
        <w:rPr>
          <w:i/>
          <w:color w:val="auto"/>
          <w:lang w:val="ru-RU"/>
        </w:rPr>
        <w:t xml:space="preserve"> </w:t>
      </w:r>
      <w:r>
        <w:rPr>
          <w:lang w:val="ru-RU"/>
        </w:rPr>
        <w:t xml:space="preserve">K, μ, </w:t>
      </w:r>
      <w:proofErr w:type="spellStart"/>
      <w:r>
        <w:rPr>
          <w:lang w:val="ru-RU"/>
        </w:rPr>
        <w:t>xr</w:t>
      </w:r>
      <w:proofErr w:type="spellEnd"/>
      <w:r>
        <w:rPr>
          <w:lang w:val="ru-RU"/>
        </w:rPr>
        <w:t xml:space="preserve"> (уже описанные конструкции отмечены серыми комментариями):</w:t>
      </w:r>
    </w:p>
    <w:p w:rsidR="000C0FA7" w:rsidRDefault="00E674A2">
      <w:pPr>
        <w:pStyle w:val="Standard"/>
        <w:tabs>
          <w:tab w:val="left" w:pos="1134"/>
        </w:tabs>
        <w:rPr>
          <w:rFonts w:ascii="Ubuntu Mono" w:hAnsi="Ubuntu Mono"/>
          <w:b/>
          <w:bCs/>
          <w:color w:val="C9211E"/>
          <w:sz w:val="20"/>
          <w:szCs w:val="20"/>
          <w:lang w:val="ru-RU"/>
        </w:rPr>
      </w:pPr>
      <w:r>
        <w:rPr>
          <w:rFonts w:ascii="Ubuntu Mono" w:hAnsi="Ubuntu Mono"/>
          <w:b/>
          <w:bCs/>
          <w:color w:val="C9211E"/>
          <w:sz w:val="20"/>
          <w:szCs w:val="20"/>
          <w:lang w:val="ru-RU"/>
        </w:rPr>
        <w:t>************************************************************************************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b/>
          <w:bCs/>
          <w:sz w:val="20"/>
          <w:szCs w:val="20"/>
          <w:lang w:val="ru-RU"/>
        </w:rPr>
      </w:pPr>
      <w:proofErr w:type="spellStart"/>
      <w:r>
        <w:rPr>
          <w:rFonts w:asciiTheme="majorHAnsi" w:hAnsiTheme="majorHAnsi"/>
          <w:b/>
          <w:bCs/>
          <w:sz w:val="20"/>
          <w:szCs w:val="20"/>
        </w:rPr>
        <w:t>BoF</w:t>
      </w:r>
      <w:proofErr w:type="spellEnd"/>
      <w:r>
        <w:rPr>
          <w:rFonts w:asciiTheme="majorHAnsi" w:hAnsiTheme="majorHAnsi"/>
          <w:b/>
          <w:bCs/>
          <w:sz w:val="20"/>
          <w:szCs w:val="20"/>
          <w:lang w:val="ru-RU"/>
        </w:rPr>
        <w:t>-</w:t>
      </w:r>
      <w:proofErr w:type="spellStart"/>
      <w:r>
        <w:rPr>
          <w:rFonts w:asciiTheme="majorHAnsi" w:hAnsiTheme="majorHAnsi"/>
          <w:b/>
          <w:bCs/>
          <w:sz w:val="20"/>
          <w:szCs w:val="20"/>
        </w:rPr>
        <w:t>SvF</w:t>
      </w:r>
      <w:proofErr w:type="spellEnd"/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sz w:val="20"/>
          <w:szCs w:val="20"/>
          <w:lang w:val="ru-RU"/>
        </w:rPr>
        <w:tab/>
      </w:r>
      <w:r>
        <w:rPr>
          <w:rFonts w:asciiTheme="majorHAnsi" w:hAnsiTheme="majorHAnsi"/>
          <w:sz w:val="20"/>
          <w:szCs w:val="20"/>
          <w:lang w:val="ru-RU"/>
        </w:rPr>
        <w:t># Файл-задание обрабатывается с этой команды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#  </w:t>
      </w:r>
      <w:proofErr w:type="spellStart"/>
      <w:r>
        <w:rPr>
          <w:rFonts w:asciiTheme="majorHAnsi" w:hAnsiTheme="majorHAnsi"/>
          <w:sz w:val="20"/>
          <w:szCs w:val="20"/>
        </w:rPr>
        <w:t>ChDir</w:t>
      </w:r>
      <w:proofErr w:type="spellEnd"/>
      <w:r>
        <w:rPr>
          <w:rFonts w:asciiTheme="majorHAnsi" w:hAnsiTheme="majorHAnsi"/>
          <w:sz w:val="20"/>
          <w:szCs w:val="20"/>
          <w:lang w:val="ru-RU"/>
        </w:rPr>
        <w:t xml:space="preserve"> = 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./3-</w:t>
      </w:r>
      <w:r>
        <w:rPr>
          <w:rFonts w:asciiTheme="majorHAnsi" w:hAnsiTheme="majorHAnsi"/>
          <w:color w:val="C9211E"/>
          <w:sz w:val="20"/>
          <w:szCs w:val="20"/>
        </w:rPr>
        <w:t>Oscillator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_</w:t>
      </w:r>
      <w:r>
        <w:rPr>
          <w:rFonts w:asciiTheme="majorHAnsi" w:hAnsiTheme="majorHAnsi"/>
          <w:color w:val="C9211E"/>
          <w:sz w:val="20"/>
          <w:szCs w:val="20"/>
        </w:rPr>
        <w:t>K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_</w:t>
      </w:r>
      <w:r>
        <w:rPr>
          <w:rFonts w:asciiTheme="majorHAnsi" w:hAnsiTheme="majorHAnsi"/>
          <w:color w:val="C9211E"/>
          <w:sz w:val="20"/>
          <w:szCs w:val="20"/>
        </w:rPr>
        <w:t>Mu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_</w:t>
      </w:r>
      <w:proofErr w:type="spellStart"/>
      <w:r>
        <w:rPr>
          <w:rFonts w:asciiTheme="majorHAnsi" w:hAnsiTheme="majorHAnsi"/>
          <w:color w:val="C9211E"/>
          <w:sz w:val="20"/>
          <w:szCs w:val="20"/>
        </w:rPr>
        <w:t>xr</w:t>
      </w:r>
      <w:proofErr w:type="spellEnd"/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># Рабочий каталог перемещается в ./3-</w:t>
      </w:r>
      <w:r>
        <w:rPr>
          <w:rFonts w:asciiTheme="majorHAnsi" w:hAnsiTheme="majorHAnsi"/>
          <w:color w:val="000000"/>
          <w:sz w:val="20"/>
          <w:szCs w:val="20"/>
        </w:rPr>
        <w:t>Oscillator</w:t>
      </w:r>
      <w:r>
        <w:rPr>
          <w:rFonts w:asciiTheme="majorHAnsi" w:hAnsiTheme="majorHAnsi"/>
          <w:color w:val="000000"/>
          <w:sz w:val="20"/>
          <w:szCs w:val="20"/>
          <w:lang w:val="ru-RU"/>
        </w:rPr>
        <w:t>_</w:t>
      </w:r>
      <w:r>
        <w:rPr>
          <w:rFonts w:asciiTheme="majorHAnsi" w:hAnsiTheme="majorHAnsi"/>
          <w:color w:val="000000"/>
          <w:sz w:val="20"/>
          <w:szCs w:val="20"/>
        </w:rPr>
        <w:t>K</w:t>
      </w:r>
      <w:r>
        <w:rPr>
          <w:rFonts w:asciiTheme="majorHAnsi" w:hAnsiTheme="majorHAnsi"/>
          <w:color w:val="000000"/>
          <w:sz w:val="20"/>
          <w:szCs w:val="20"/>
          <w:lang w:val="ru-RU"/>
        </w:rPr>
        <w:t>_</w:t>
      </w:r>
      <w:r>
        <w:rPr>
          <w:rFonts w:asciiTheme="majorHAnsi" w:hAnsiTheme="majorHAnsi"/>
          <w:color w:val="000000"/>
          <w:sz w:val="20"/>
          <w:szCs w:val="20"/>
        </w:rPr>
        <w:t>Mu</w:t>
      </w:r>
      <w:r>
        <w:rPr>
          <w:rFonts w:asciiTheme="majorHAnsi" w:hAnsiTheme="majorHAnsi"/>
          <w:color w:val="000000"/>
          <w:sz w:val="20"/>
          <w:szCs w:val="20"/>
          <w:lang w:val="ru-RU"/>
        </w:rPr>
        <w:t>_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xr</w:t>
      </w:r>
      <w:proofErr w:type="spellEnd"/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00A933"/>
          <w:sz w:val="20"/>
          <w:szCs w:val="20"/>
          <w:lang w:val="ru-RU"/>
        </w:rPr>
      </w:pPr>
      <w:proofErr w:type="spellStart"/>
      <w:r>
        <w:rPr>
          <w:rFonts w:asciiTheme="majorHAnsi" w:hAnsiTheme="majorHAnsi"/>
          <w:color w:val="00A933"/>
          <w:sz w:val="20"/>
          <w:szCs w:val="20"/>
        </w:rPr>
        <w:t>CVNumOfIter</w:t>
      </w:r>
      <w:proofErr w:type="spellEnd"/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   </w:t>
      </w:r>
      <w:proofErr w:type="gramStart"/>
      <w:r>
        <w:rPr>
          <w:rFonts w:asciiTheme="majorHAnsi" w:hAnsiTheme="majorHAnsi"/>
          <w:color w:val="00A933"/>
          <w:sz w:val="20"/>
          <w:szCs w:val="20"/>
          <w:lang w:val="ru-RU"/>
        </w:rPr>
        <w:t>=  50</w:t>
      </w:r>
      <w:proofErr w:type="gramEnd"/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># максимальное кол-во итераций поиска весов регуляризации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00A933"/>
          <w:sz w:val="20"/>
          <w:szCs w:val="20"/>
          <w:lang w:val="ru-RU"/>
        </w:rPr>
      </w:pPr>
      <w:proofErr w:type="spellStart"/>
      <w:r>
        <w:rPr>
          <w:rFonts w:asciiTheme="majorHAnsi" w:hAnsiTheme="majorHAnsi"/>
          <w:color w:val="00A933"/>
          <w:sz w:val="20"/>
          <w:szCs w:val="20"/>
        </w:rPr>
        <w:t>CVstep</w:t>
      </w:r>
      <w:proofErr w:type="spellEnd"/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                = 21 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># кол-во подмножеств для процедуры кросс-</w:t>
      </w:r>
      <w:proofErr w:type="spellStart"/>
      <w:r>
        <w:rPr>
          <w:rFonts w:asciiTheme="majorHAnsi" w:hAnsiTheme="majorHAnsi"/>
          <w:color w:val="999999"/>
          <w:sz w:val="20"/>
          <w:szCs w:val="20"/>
          <w:lang w:val="ru-RU"/>
        </w:rPr>
        <w:t>валидации</w:t>
      </w:r>
      <w:proofErr w:type="spellEnd"/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00A933"/>
          <w:sz w:val="20"/>
          <w:szCs w:val="20"/>
          <w:lang w:val="ru-RU"/>
        </w:rPr>
      </w:pPr>
      <w:r>
        <w:rPr>
          <w:rFonts w:asciiTheme="majorHAnsi" w:hAnsiTheme="majorHAnsi"/>
          <w:color w:val="00A933"/>
          <w:sz w:val="20"/>
          <w:szCs w:val="20"/>
        </w:rPr>
        <w:t>DIF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1                   = </w:t>
      </w:r>
      <w:r>
        <w:rPr>
          <w:rFonts w:asciiTheme="majorHAnsi" w:hAnsiTheme="majorHAnsi"/>
          <w:color w:val="00A933"/>
          <w:sz w:val="20"/>
          <w:szCs w:val="20"/>
        </w:rPr>
        <w:t>Central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   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A933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># использование центральной схемы аппроксимации производной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</w:rPr>
      </w:pPr>
      <w:r>
        <w:rPr>
          <w:rFonts w:asciiTheme="majorHAnsi" w:hAnsiTheme="majorHAnsi"/>
          <w:color w:val="C9211E"/>
          <w:sz w:val="20"/>
          <w:szCs w:val="20"/>
        </w:rPr>
        <w:t xml:space="preserve">Select   x, </w:t>
      </w:r>
      <w:proofErr w:type="gramStart"/>
      <w:r>
        <w:rPr>
          <w:rFonts w:asciiTheme="majorHAnsi" w:hAnsiTheme="majorHAnsi"/>
          <w:color w:val="C9211E"/>
          <w:sz w:val="20"/>
          <w:szCs w:val="20"/>
        </w:rPr>
        <w:t>t  from</w:t>
      </w:r>
      <w:proofErr w:type="gramEnd"/>
      <w:r>
        <w:rPr>
          <w:rFonts w:asciiTheme="majorHAnsi" w:hAnsiTheme="majorHAnsi"/>
          <w:color w:val="C9211E"/>
          <w:sz w:val="20"/>
          <w:szCs w:val="20"/>
        </w:rPr>
        <w:t xml:space="preserve">  ../Spring5.dat   </w:t>
      </w:r>
      <w:r>
        <w:rPr>
          <w:rFonts w:asciiTheme="majorHAnsi" w:hAnsiTheme="majorHAnsi"/>
          <w:color w:val="C9211E"/>
          <w:sz w:val="20"/>
          <w:szCs w:val="20"/>
        </w:rPr>
        <w:tab/>
      </w:r>
      <w:r>
        <w:rPr>
          <w:rFonts w:asciiTheme="majorHAnsi" w:hAnsiTheme="majorHAnsi"/>
          <w:color w:val="C9211E"/>
          <w:sz w:val="20"/>
          <w:szCs w:val="20"/>
        </w:rPr>
        <w:tab/>
      </w:r>
      <w:r>
        <w:rPr>
          <w:rFonts w:asciiTheme="majorHAnsi" w:hAnsiTheme="majorHAnsi"/>
          <w:color w:val="999999"/>
          <w:sz w:val="20"/>
          <w:szCs w:val="20"/>
        </w:rPr>
        <w:t xml:space="preserve"># 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считывание</w:t>
      </w:r>
      <w:r>
        <w:rPr>
          <w:rFonts w:asciiTheme="majorHAnsi" w:hAnsiTheme="majorHAnsi"/>
          <w:color w:val="999999"/>
          <w:sz w:val="20"/>
          <w:szCs w:val="20"/>
        </w:rPr>
        <w:t xml:space="preserve"> 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данных</w:t>
      </w:r>
      <w:r>
        <w:rPr>
          <w:rFonts w:asciiTheme="majorHAnsi" w:hAnsiTheme="majorHAnsi"/>
          <w:color w:val="999999"/>
          <w:sz w:val="20"/>
          <w:szCs w:val="20"/>
        </w:rPr>
        <w:t xml:space="preserve"> 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</w:rPr>
        <w:t>GRID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   </w:t>
      </w:r>
      <w:proofErr w:type="gramStart"/>
      <w:r>
        <w:rPr>
          <w:rFonts w:asciiTheme="majorHAnsi" w:hAnsiTheme="majorHAnsi"/>
          <w:color w:val="C9211E"/>
          <w:sz w:val="20"/>
          <w:szCs w:val="20"/>
        </w:rPr>
        <w:t>t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</w:t>
      </w:r>
      <w:r>
        <w:rPr>
          <w:rFonts w:ascii="Cambria Math" w:hAnsi="Cambria Math" w:cs="Cambria Math"/>
          <w:color w:val="C9211E"/>
          <w:sz w:val="20"/>
          <w:szCs w:val="20"/>
          <w:lang w:val="ru-RU"/>
        </w:rPr>
        <w:t>∈</w:t>
      </w:r>
      <w:proofErr w:type="gram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[ -1., 2.5, 0.025 ]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 xml:space="preserve"># область определения функции </w:t>
      </w:r>
      <w:r>
        <w:rPr>
          <w:rFonts w:asciiTheme="majorHAnsi" w:hAnsiTheme="majorHAnsi"/>
          <w:color w:val="999999"/>
          <w:sz w:val="20"/>
          <w:szCs w:val="20"/>
        </w:rPr>
        <w:t>x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(</w:t>
      </w:r>
      <w:r>
        <w:rPr>
          <w:rFonts w:asciiTheme="majorHAnsi" w:hAnsiTheme="majorHAnsi"/>
          <w:color w:val="999999"/>
          <w:sz w:val="20"/>
          <w:szCs w:val="20"/>
        </w:rPr>
        <w:t>t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 xml:space="preserve">) и </w:t>
      </w:r>
      <w:r>
        <w:rPr>
          <w:rFonts w:asciiTheme="majorHAnsi" w:hAnsiTheme="majorHAnsi"/>
          <w:color w:val="999999"/>
          <w:sz w:val="20"/>
          <w:szCs w:val="20"/>
        </w:rPr>
        <w:t>v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(</w:t>
      </w:r>
      <w:r>
        <w:rPr>
          <w:rFonts w:asciiTheme="majorHAnsi" w:hAnsiTheme="majorHAnsi"/>
          <w:color w:val="999999"/>
          <w:sz w:val="20"/>
          <w:szCs w:val="20"/>
        </w:rPr>
        <w:t>t</w:t>
      </w:r>
      <w:r>
        <w:rPr>
          <w:rFonts w:asciiTheme="majorHAnsi" w:hAnsiTheme="majorHAnsi"/>
          <w:color w:val="999999"/>
          <w:sz w:val="20"/>
          <w:szCs w:val="20"/>
          <w:lang w:val="ru-RU"/>
        </w:rPr>
        <w:t>)</w:t>
      </w:r>
    </w:p>
    <w:p w:rsidR="000C0FA7" w:rsidRDefault="000C0FA7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proofErr w:type="spellStart"/>
      <w:r>
        <w:rPr>
          <w:rFonts w:asciiTheme="majorHAnsi" w:hAnsiTheme="majorHAnsi"/>
          <w:color w:val="C9211E"/>
          <w:sz w:val="20"/>
          <w:szCs w:val="20"/>
        </w:rPr>
        <w:t>Var</w:t>
      </w:r>
      <w:proofErr w:type="spell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</w:t>
      </w:r>
      <w:proofErr w:type="gramStart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( </w:t>
      </w:r>
      <w:r>
        <w:rPr>
          <w:rFonts w:asciiTheme="majorHAnsi" w:hAnsiTheme="majorHAnsi"/>
          <w:color w:val="C9211E"/>
          <w:sz w:val="20"/>
          <w:szCs w:val="20"/>
        </w:rPr>
        <w:t>t</w:t>
      </w:r>
      <w:proofErr w:type="gram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)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ab/>
        <w:t># искомая функция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proofErr w:type="gramStart"/>
      <w:r>
        <w:rPr>
          <w:rFonts w:asciiTheme="majorHAnsi" w:hAnsiTheme="majorHAnsi"/>
          <w:color w:val="C9211E"/>
          <w:sz w:val="20"/>
          <w:szCs w:val="20"/>
        </w:rPr>
        <w:t>v</w:t>
      </w:r>
      <w:proofErr w:type="gram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( </w:t>
      </w:r>
      <w:r>
        <w:rPr>
          <w:rFonts w:asciiTheme="majorHAnsi" w:hAnsiTheme="majorHAnsi"/>
          <w:color w:val="C9211E"/>
          <w:sz w:val="20"/>
          <w:szCs w:val="20"/>
        </w:rPr>
        <w:t>t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)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999999"/>
          <w:sz w:val="20"/>
          <w:szCs w:val="20"/>
          <w:lang w:val="ru-RU"/>
        </w:rPr>
        <w:t># искомая функция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</w:rPr>
        <w:t>K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># неизвестный параметр – жесткость пружины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bookmarkStart w:id="234" w:name="__DdeLink__642_40294432481"/>
      <w:proofErr w:type="spellStart"/>
      <w:r>
        <w:rPr>
          <w:rFonts w:asciiTheme="majorHAnsi" w:hAnsiTheme="majorHAnsi"/>
          <w:color w:val="FF0000"/>
          <w:sz w:val="20"/>
          <w:szCs w:val="20"/>
        </w:rPr>
        <w:t>Δ</w:t>
      </w:r>
      <w:bookmarkEnd w:id="234"/>
      <w:r>
        <w:rPr>
          <w:rFonts w:asciiTheme="majorHAnsi" w:hAnsiTheme="majorHAnsi"/>
          <w:i/>
          <w:color w:val="FF0000"/>
          <w:sz w:val="20"/>
          <w:szCs w:val="20"/>
        </w:rPr>
        <w:t>x</w:t>
      </w:r>
      <w:proofErr w:type="spellEnd"/>
      <w:r>
        <w:rPr>
          <w:rFonts w:asciiTheme="majorHAnsi" w:hAnsiTheme="majorHAnsi"/>
          <w:color w:val="FF0000"/>
          <w:sz w:val="20"/>
          <w:szCs w:val="20"/>
          <w:lang w:val="ru-RU"/>
        </w:rPr>
        <w:t xml:space="preserve">  </w:t>
      </w:r>
      <w:r>
        <w:rPr>
          <w:rFonts w:asciiTheme="majorHAnsi" w:hAnsiTheme="majorHAnsi"/>
          <w:color w:val="FF0000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# неизвестный параметр </w:t>
      </w:r>
      <w:bookmarkStart w:id="235" w:name="__DdeLink__642_4029443248"/>
      <w:r>
        <w:rPr>
          <w:rFonts w:asciiTheme="majorHAnsi" w:hAnsiTheme="majorHAnsi"/>
          <w:color w:val="000000"/>
          <w:sz w:val="20"/>
          <w:szCs w:val="20"/>
          <w:lang w:val="ru-RU"/>
        </w:rPr>
        <w:t>-</w:t>
      </w:r>
      <w:bookmarkEnd w:id="235"/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 смещение точки крепления (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Deltax</w:t>
      </w:r>
      <w:proofErr w:type="spellEnd"/>
      <w:r>
        <w:rPr>
          <w:rFonts w:asciiTheme="majorHAnsi" w:hAnsiTheme="majorHAnsi"/>
          <w:color w:val="000000"/>
          <w:sz w:val="20"/>
          <w:szCs w:val="20"/>
          <w:lang w:val="ru-RU"/>
        </w:rPr>
        <w:t>)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proofErr w:type="gramStart"/>
      <w:r>
        <w:rPr>
          <w:rFonts w:asciiTheme="majorHAnsi" w:hAnsiTheme="majorHAnsi"/>
          <w:color w:val="C9211E"/>
          <w:sz w:val="20"/>
          <w:szCs w:val="20"/>
        </w:rPr>
        <w:t>μ</w:t>
      </w:r>
      <w:proofErr w:type="gram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b/>
          <w:color w:val="C9211E"/>
          <w:sz w:val="20"/>
          <w:szCs w:val="20"/>
          <w:lang w:val="ru-RU"/>
        </w:rPr>
        <w:t xml:space="preserve">    </w:t>
      </w:r>
      <w:r>
        <w:rPr>
          <w:rFonts w:asciiTheme="majorHAnsi" w:hAnsiTheme="majorHAnsi"/>
          <w:b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># неизвестный параметр - вязкость среды (в формуле Стокса),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#    (в программе заменяется на 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muu</w:t>
      </w:r>
      <w:proofErr w:type="spellEnd"/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)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# </w:t>
      </w:r>
      <w:r>
        <w:rPr>
          <w:rFonts w:asciiTheme="majorHAnsi" w:hAnsiTheme="majorHAnsi"/>
          <w:color w:val="C9211E"/>
          <w:sz w:val="20"/>
          <w:szCs w:val="20"/>
        </w:rPr>
        <w:t>EQ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</w:t>
      </w:r>
      <w:r>
        <w:rPr>
          <w:rFonts w:asciiTheme="majorHAnsi" w:hAnsiTheme="majorHAnsi"/>
          <w:color w:val="C9211E"/>
          <w:sz w:val="20"/>
          <w:szCs w:val="20"/>
        </w:rPr>
        <w:t>d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2/</w:t>
      </w:r>
      <w:proofErr w:type="spellStart"/>
      <w:r>
        <w:rPr>
          <w:rFonts w:asciiTheme="majorHAnsi" w:hAnsiTheme="majorHAnsi"/>
          <w:color w:val="C9211E"/>
          <w:sz w:val="20"/>
          <w:szCs w:val="20"/>
        </w:rPr>
        <w:t>dt</w:t>
      </w:r>
      <w:proofErr w:type="spellEnd"/>
      <w:r>
        <w:rPr>
          <w:rFonts w:asciiTheme="majorHAnsi" w:hAnsiTheme="majorHAnsi"/>
          <w:color w:val="C9211E"/>
          <w:sz w:val="20"/>
          <w:szCs w:val="20"/>
          <w:lang w:val="ru-RU"/>
        </w:rPr>
        <w:t>2(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) == - </w:t>
      </w:r>
      <w:r>
        <w:rPr>
          <w:rFonts w:asciiTheme="majorHAnsi" w:hAnsiTheme="majorHAnsi"/>
          <w:color w:val="C9211E"/>
          <w:sz w:val="20"/>
          <w:szCs w:val="20"/>
        </w:rPr>
        <w:t>K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* (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- </w:t>
      </w:r>
      <w:bookmarkStart w:id="236" w:name="__DdeLink__642_40294432482"/>
      <w:proofErr w:type="spellStart"/>
      <w:r>
        <w:rPr>
          <w:rFonts w:asciiTheme="majorHAnsi" w:hAnsiTheme="majorHAnsi"/>
          <w:color w:val="000000"/>
          <w:sz w:val="20"/>
          <w:szCs w:val="20"/>
        </w:rPr>
        <w:t>Δ</w:t>
      </w:r>
      <w:bookmarkEnd w:id="236"/>
      <w:r>
        <w:rPr>
          <w:rFonts w:asciiTheme="majorHAnsi" w:hAnsiTheme="majorHAnsi"/>
          <w:i/>
          <w:color w:val="000000"/>
          <w:sz w:val="20"/>
          <w:szCs w:val="20"/>
        </w:rPr>
        <w:t>x</w:t>
      </w:r>
      <w:proofErr w:type="spellEnd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) - </w:t>
      </w:r>
      <w:r>
        <w:rPr>
          <w:rFonts w:asciiTheme="majorHAnsi" w:hAnsiTheme="majorHAnsi"/>
          <w:color w:val="C9211E"/>
          <w:sz w:val="20"/>
          <w:szCs w:val="20"/>
        </w:rPr>
        <w:t>μ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*</w:t>
      </w:r>
      <w:r>
        <w:rPr>
          <w:rFonts w:asciiTheme="majorHAnsi" w:hAnsiTheme="majorHAnsi"/>
          <w:color w:val="C9211E"/>
          <w:sz w:val="20"/>
          <w:szCs w:val="20"/>
        </w:rPr>
        <w:t>v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# обычная запись </w:t>
      </w:r>
      <w:proofErr w:type="spellStart"/>
      <w:r>
        <w:rPr>
          <w:rFonts w:asciiTheme="majorHAnsi" w:hAnsiTheme="majorHAnsi"/>
          <w:color w:val="000000"/>
          <w:sz w:val="20"/>
          <w:szCs w:val="20"/>
          <w:lang w:val="ru-RU"/>
        </w:rPr>
        <w:t>ур-ия</w:t>
      </w:r>
      <w:proofErr w:type="spellEnd"/>
      <w:r>
        <w:rPr>
          <w:rFonts w:asciiTheme="majorHAnsi" w:hAnsiTheme="majorHAnsi"/>
          <w:color w:val="000000"/>
          <w:sz w:val="20"/>
          <w:szCs w:val="20"/>
          <w:lang w:val="ru-RU"/>
        </w:rPr>
        <w:t xml:space="preserve"> – без редактора формул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</w:t>
      </w:r>
    </w:p>
    <w:p w:rsidR="000C0FA7" w:rsidRDefault="000C0FA7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</w:rPr>
        <w:t>EQ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   </w:t>
      </w:r>
      <w:r>
        <w:rPr>
          <w:noProof/>
          <w:lang w:eastAsia="en-US" w:bidi="ar-SA"/>
        </w:rPr>
        <w:drawing>
          <wp:anchor distT="0" distB="0" distL="114300" distR="114300" simplePos="0" relativeHeight="2" behindDoc="0" locked="0" layoutInCell="1" allowOverlap="1" wp14:anchorId="01E837D6" wp14:editId="44B2B009">
            <wp:simplePos x="0" y="0"/>
            <wp:positionH relativeFrom="column">
              <wp:posOffset>356870</wp:posOffset>
            </wp:positionH>
            <wp:positionV relativeFrom="paragraph">
              <wp:posOffset>1270</wp:posOffset>
            </wp:positionV>
            <wp:extent cx="2225040" cy="331470"/>
            <wp:effectExtent l="0" t="0" r="0" b="0"/>
            <wp:wrapSquare wrapText="bothSides"/>
            <wp:docPr id="2" name="Рисунок 2" descr="12§display§\frac{d^2}{dt^2}(x) == - K * ( x - \Delta x ) -\mu * v §pn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12§display§\frac{d^2}{dt^2}(x) == - K * ( x - \Delta x ) -\mu * v §png§600§FALSE§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 </w:t>
      </w:r>
      <w:r>
        <w:rPr>
          <w:rFonts w:asciiTheme="majorHAnsi" w:hAnsiTheme="majorHAnsi"/>
          <w:color w:val="000000"/>
          <w:sz w:val="20"/>
          <w:szCs w:val="20"/>
          <w:lang w:val="ru-RU"/>
        </w:rPr>
        <w:t># формулы набираются в редакторе формул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 </w:t>
      </w:r>
    </w:p>
    <w:p w:rsidR="000C0FA7" w:rsidRDefault="000C0FA7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</w:p>
    <w:p w:rsidR="000C0FA7" w:rsidRDefault="000C0FA7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            </w:t>
      </w:r>
      <w:r>
        <w:rPr>
          <w:noProof/>
          <w:lang w:eastAsia="en-US" w:bidi="ar-SA"/>
        </w:rPr>
        <w:drawing>
          <wp:inline distT="0" distB="0" distL="0" distR="0" wp14:anchorId="161811F5" wp14:editId="34758F77">
            <wp:extent cx="749935" cy="311150"/>
            <wp:effectExtent l="0" t="0" r="0" b="0"/>
            <wp:docPr id="3" name="Рисунок 3" descr="12§display§v == \frac {d}{dt}(x)§pn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12§display§v == \frac {d}{dt}(x)§png§600§FALSE§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  <w:t xml:space="preserve">                       </w:t>
      </w:r>
      <w:r>
        <w:rPr>
          <w:rFonts w:asciiTheme="majorHAnsi" w:hAnsiTheme="majorHAnsi"/>
          <w:color w:val="808080"/>
          <w:sz w:val="20"/>
          <w:szCs w:val="20"/>
          <w:lang w:val="ru-RU"/>
        </w:rPr>
        <w:t xml:space="preserve"># </w:t>
      </w:r>
      <w:proofErr w:type="gramStart"/>
      <w:r>
        <w:rPr>
          <w:rFonts w:asciiTheme="majorHAnsi" w:hAnsiTheme="majorHAnsi"/>
          <w:color w:val="808080"/>
          <w:sz w:val="20"/>
          <w:szCs w:val="20"/>
          <w:lang w:val="ru-RU"/>
        </w:rPr>
        <w:t>дифференциальное</w:t>
      </w:r>
      <w:proofErr w:type="gramEnd"/>
      <w:r>
        <w:rPr>
          <w:rFonts w:asciiTheme="majorHAnsi" w:hAnsiTheme="majorHAnsi"/>
          <w:color w:val="808080"/>
          <w:sz w:val="20"/>
          <w:szCs w:val="20"/>
          <w:lang w:val="ru-RU"/>
        </w:rPr>
        <w:t xml:space="preserve"> </w:t>
      </w:r>
      <w:proofErr w:type="spellStart"/>
      <w:r>
        <w:rPr>
          <w:rFonts w:asciiTheme="majorHAnsi" w:hAnsiTheme="majorHAnsi"/>
          <w:color w:val="808080"/>
          <w:sz w:val="20"/>
          <w:szCs w:val="20"/>
          <w:lang w:val="ru-RU"/>
        </w:rPr>
        <w:t>ур-ие</w:t>
      </w:r>
      <w:proofErr w:type="spellEnd"/>
      <w:r>
        <w:rPr>
          <w:rFonts w:asciiTheme="majorHAnsi" w:hAnsiTheme="majorHAnsi"/>
          <w:color w:val="808080"/>
          <w:sz w:val="20"/>
          <w:szCs w:val="20"/>
          <w:lang w:val="ru-RU"/>
        </w:rPr>
        <w:t xml:space="preserve"> 1-ого порядка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</w:rPr>
        <w:t>OBJ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:    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Theme="majorHAnsi" w:hAnsiTheme="majorHAnsi"/>
          <w:color w:val="C9211E"/>
          <w:sz w:val="20"/>
          <w:szCs w:val="20"/>
        </w:rPr>
        <w:t>Complexity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 </w:t>
      </w:r>
      <w:proofErr w:type="gramStart"/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( </w:t>
      </w:r>
      <w:r>
        <w:rPr>
          <w:rFonts w:asciiTheme="majorHAnsi" w:hAnsiTheme="majorHAnsi"/>
          <w:color w:val="C9211E"/>
          <w:sz w:val="20"/>
          <w:szCs w:val="20"/>
        </w:rPr>
        <w:t>Penal</w:t>
      </w:r>
      <w:proofErr w:type="gramEnd"/>
      <w:r>
        <w:rPr>
          <w:rFonts w:asciiTheme="majorHAnsi" w:hAnsiTheme="majorHAnsi"/>
          <w:color w:val="C9211E"/>
          <w:sz w:val="20"/>
          <w:szCs w:val="20"/>
          <w:lang w:val="ru-RU"/>
        </w:rPr>
        <w:t>[0])/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Theme="majorHAnsi" w:hAnsiTheme="majorHAnsi"/>
          <w:color w:val="C9211E"/>
          <w:sz w:val="20"/>
          <w:szCs w:val="20"/>
        </w:rPr>
        <w:t>V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Theme="majorHAnsi" w:hAnsiTheme="majorHAnsi"/>
          <w:color w:val="C9211E"/>
          <w:sz w:val="20"/>
          <w:szCs w:val="20"/>
        </w:rPr>
        <w:t>sigma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2 + </w:t>
      </w:r>
      <w:r>
        <w:rPr>
          <w:rFonts w:asciiTheme="majorHAnsi" w:hAnsiTheme="majorHAnsi"/>
          <w:color w:val="C9211E"/>
          <w:sz w:val="20"/>
          <w:szCs w:val="20"/>
        </w:rPr>
        <w:t>x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Theme="majorHAnsi" w:hAnsiTheme="majorHAnsi"/>
          <w:color w:val="C9211E"/>
          <w:sz w:val="20"/>
          <w:szCs w:val="20"/>
        </w:rPr>
        <w:t>MSD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 xml:space="preserve">()   </w:t>
      </w:r>
      <w:r>
        <w:rPr>
          <w:rFonts w:asciiTheme="majorHAnsi" w:hAnsiTheme="majorHAnsi"/>
          <w:color w:val="808080"/>
          <w:sz w:val="20"/>
          <w:szCs w:val="20"/>
          <w:lang w:val="ru-RU"/>
        </w:rPr>
        <w:t># критерий выбора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color w:val="C9211E"/>
          <w:sz w:val="20"/>
          <w:szCs w:val="20"/>
        </w:rPr>
        <w:t>Draw</w:t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Theme="majorHAnsi" w:hAnsiTheme="majorHAnsi"/>
          <w:color w:val="808080"/>
          <w:sz w:val="20"/>
          <w:szCs w:val="20"/>
          <w:lang w:val="ru-RU"/>
        </w:rPr>
        <w:t># отображение функций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color w:val="000000"/>
          <w:sz w:val="20"/>
          <w:szCs w:val="20"/>
          <w:lang w:val="ru-RU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>EOF</w:t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b/>
          <w:bCs/>
          <w:color w:val="808080"/>
          <w:sz w:val="20"/>
          <w:szCs w:val="20"/>
          <w:lang w:val="ru-RU"/>
        </w:rPr>
        <w:tab/>
      </w:r>
      <w:r>
        <w:rPr>
          <w:rFonts w:asciiTheme="majorHAnsi" w:hAnsiTheme="majorHAnsi"/>
          <w:color w:val="808080"/>
          <w:sz w:val="20"/>
          <w:szCs w:val="20"/>
          <w:lang w:val="ru-RU"/>
        </w:rPr>
        <w:t># конец обработки задания</w:t>
      </w:r>
    </w:p>
    <w:p w:rsidR="000C0FA7" w:rsidRDefault="00E674A2">
      <w:pPr>
        <w:pStyle w:val="Standard"/>
        <w:tabs>
          <w:tab w:val="left" w:pos="1134"/>
        </w:tabs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</w:pPr>
      <w:r>
        <w:rPr>
          <w:rFonts w:asciiTheme="majorHAnsi" w:hAnsiTheme="majorHAnsi"/>
          <w:b/>
          <w:bCs/>
          <w:color w:val="C9211E"/>
          <w:sz w:val="20"/>
          <w:szCs w:val="20"/>
          <w:lang w:val="ru-RU"/>
        </w:rPr>
        <w:t>**************************************************************************************</w:t>
      </w:r>
    </w:p>
    <w:p w:rsidR="000C0FA7" w:rsidRDefault="00E674A2">
      <w:pPr>
        <w:pStyle w:val="a7"/>
        <w:spacing w:after="0"/>
        <w:rPr>
          <w:lang w:val="ru-RU"/>
        </w:rPr>
      </w:pPr>
      <w:r>
        <w:rPr>
          <w:lang w:val="ru-RU"/>
        </w:rPr>
        <w:tab/>
        <w:t xml:space="preserve">Все, что находится до </w:t>
      </w:r>
      <w:proofErr w:type="spellStart"/>
      <w:r>
        <w:rPr>
          <w:rFonts w:asciiTheme="majorHAnsi" w:hAnsiTheme="majorHAnsi"/>
          <w:b/>
          <w:bCs/>
          <w:sz w:val="20"/>
          <w:szCs w:val="20"/>
        </w:rPr>
        <w:t>BoF</w:t>
      </w:r>
      <w:proofErr w:type="spellEnd"/>
      <w:r>
        <w:rPr>
          <w:rFonts w:asciiTheme="majorHAnsi" w:hAnsiTheme="majorHAnsi"/>
          <w:b/>
          <w:bCs/>
          <w:sz w:val="20"/>
          <w:szCs w:val="20"/>
          <w:lang w:val="ru-RU"/>
        </w:rPr>
        <w:t>-</w:t>
      </w:r>
      <w:proofErr w:type="spellStart"/>
      <w:r>
        <w:rPr>
          <w:rFonts w:asciiTheme="majorHAnsi" w:hAnsiTheme="majorHAnsi"/>
          <w:b/>
          <w:bCs/>
          <w:sz w:val="20"/>
          <w:szCs w:val="20"/>
        </w:rPr>
        <w:t>SvF</w:t>
      </w:r>
      <w:proofErr w:type="spellEnd"/>
      <w:r>
        <w:rPr>
          <w:rFonts w:asciiTheme="majorHAnsi" w:hAnsiTheme="majorHAnsi"/>
          <w:b/>
          <w:bCs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bCs/>
          <w:sz w:val="20"/>
          <w:szCs w:val="20"/>
          <w:lang w:val="ru-RU"/>
        </w:rPr>
        <w:t>и после</w:t>
      </w:r>
      <w:r>
        <w:rPr>
          <w:rFonts w:asciiTheme="majorHAnsi" w:hAnsiTheme="majorHAnsi"/>
          <w:b/>
          <w:bCs/>
          <w:sz w:val="20"/>
          <w:szCs w:val="20"/>
          <w:lang w:val="ru-RU"/>
        </w:rPr>
        <w:t xml:space="preserve"> ЕО</w:t>
      </w:r>
      <w:proofErr w:type="gramStart"/>
      <w:r>
        <w:rPr>
          <w:rFonts w:asciiTheme="majorHAnsi" w:hAnsiTheme="majorHAnsi"/>
          <w:b/>
          <w:bCs/>
          <w:sz w:val="20"/>
          <w:szCs w:val="20"/>
        </w:rPr>
        <w:t>F</w:t>
      </w:r>
      <w:proofErr w:type="gramEnd"/>
      <w:r>
        <w:rPr>
          <w:rFonts w:asciiTheme="majorHAnsi" w:hAnsiTheme="majorHAnsi"/>
          <w:b/>
          <w:bCs/>
          <w:sz w:val="20"/>
          <w:szCs w:val="20"/>
          <w:lang w:val="ru-RU"/>
        </w:rPr>
        <w:t xml:space="preserve">, </w:t>
      </w:r>
      <w:r>
        <w:rPr>
          <w:rFonts w:asciiTheme="majorHAnsi" w:hAnsiTheme="majorHAnsi"/>
          <w:bCs/>
          <w:sz w:val="20"/>
          <w:szCs w:val="20"/>
          <w:lang w:val="ru-RU"/>
        </w:rPr>
        <w:t>опускается.</w:t>
      </w:r>
    </w:p>
    <w:p w:rsidR="000C0FA7" w:rsidRDefault="00E674A2">
      <w:pPr>
        <w:pStyle w:val="a7"/>
        <w:spacing w:after="0"/>
        <w:rPr>
          <w:rFonts w:asciiTheme="majorHAnsi" w:hAnsiTheme="majorHAnsi"/>
          <w:sz w:val="20"/>
          <w:szCs w:val="20"/>
          <w:lang w:val="ru-RU"/>
        </w:rPr>
      </w:pPr>
      <w:r>
        <w:rPr>
          <w:lang w:val="ru-RU"/>
        </w:rPr>
        <w:tab/>
        <w:t xml:space="preserve">Иногда удобно хранить файл задание в каталоге отличном от каталога со всеми файлами задачи. Что бы изменить рабочий каталог используется команда </w:t>
      </w:r>
      <w:proofErr w:type="spellStart"/>
      <w:r>
        <w:rPr>
          <w:rFonts w:asciiTheme="majorHAnsi" w:hAnsiTheme="majorHAnsi"/>
          <w:sz w:val="20"/>
          <w:szCs w:val="20"/>
        </w:rPr>
        <w:t>ChDir</w:t>
      </w:r>
      <w:proofErr w:type="spellEnd"/>
      <w:r>
        <w:rPr>
          <w:rFonts w:asciiTheme="majorHAnsi" w:hAnsiTheme="majorHAnsi"/>
          <w:sz w:val="20"/>
          <w:szCs w:val="20"/>
          <w:lang w:val="ru-RU"/>
        </w:rPr>
        <w:t xml:space="preserve">. </w:t>
      </w:r>
    </w:p>
    <w:p w:rsidR="000C0FA7" w:rsidRDefault="00E674A2">
      <w:pPr>
        <w:pStyle w:val="a7"/>
        <w:spacing w:after="0"/>
        <w:rPr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ab/>
        <w:t xml:space="preserve">Первую производную можно аппроксимировать по-разному, в том числи  </w:t>
      </w:r>
      <w:r>
        <w:rPr>
          <w:rFonts w:asciiTheme="majorHAnsi" w:hAnsiTheme="majorHAnsi"/>
          <w:color w:val="00A933"/>
          <w:sz w:val="20"/>
          <w:szCs w:val="20"/>
        </w:rPr>
        <w:t>DIF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1  = </w:t>
      </w:r>
      <w:r>
        <w:rPr>
          <w:rFonts w:asciiTheme="majorHAnsi" w:hAnsiTheme="majorHAnsi"/>
          <w:color w:val="00A933"/>
          <w:sz w:val="20"/>
          <w:szCs w:val="20"/>
        </w:rPr>
        <w:t>Central</w:t>
      </w:r>
      <w:r>
        <w:rPr>
          <w:rFonts w:asciiTheme="majorHAnsi" w:hAnsiTheme="majorHAnsi"/>
          <w:color w:val="00A933"/>
          <w:sz w:val="20"/>
          <w:szCs w:val="20"/>
          <w:lang w:val="ru-RU"/>
        </w:rPr>
        <w:t xml:space="preserve">.   </w:t>
      </w:r>
    </w:p>
    <w:p w:rsidR="000C0FA7" w:rsidRDefault="00E674A2">
      <w:pPr>
        <w:pStyle w:val="a7"/>
        <w:spacing w:after="0"/>
        <w:rPr>
          <w:rFonts w:asciiTheme="majorHAnsi" w:hAnsiTheme="majorHAnsi"/>
          <w:color w:val="auto"/>
          <w:sz w:val="20"/>
          <w:szCs w:val="20"/>
          <w:lang w:val="ru-RU"/>
        </w:rPr>
      </w:pPr>
      <w:r>
        <w:rPr>
          <w:lang w:val="ru-RU"/>
        </w:rPr>
        <w:tab/>
        <w:t xml:space="preserve">В тексте используются символы </w:t>
      </w:r>
      <w:r>
        <w:rPr>
          <w:rFonts w:ascii="Cambria Math" w:hAnsi="Cambria Math" w:cs="Cambria Math"/>
          <w:color w:val="C9211E"/>
          <w:sz w:val="20"/>
          <w:szCs w:val="20"/>
          <w:lang w:val="ru-RU"/>
        </w:rPr>
        <w:t xml:space="preserve">∈, </w:t>
      </w:r>
      <w:r>
        <w:rPr>
          <w:rFonts w:asciiTheme="majorHAnsi" w:hAnsiTheme="majorHAnsi"/>
          <w:color w:val="FF0000"/>
          <w:sz w:val="20"/>
          <w:szCs w:val="20"/>
        </w:rPr>
        <w:t>Δ</w:t>
      </w:r>
      <w:r>
        <w:rPr>
          <w:rFonts w:asciiTheme="majorHAnsi" w:hAnsiTheme="majorHAnsi"/>
          <w:color w:val="auto"/>
          <w:sz w:val="20"/>
          <w:szCs w:val="20"/>
          <w:lang w:val="ru-RU"/>
        </w:rPr>
        <w:t xml:space="preserve"> и</w:t>
      </w:r>
      <w:r>
        <w:rPr>
          <w:rFonts w:asciiTheme="majorHAnsi" w:hAnsiTheme="majorHAnsi"/>
          <w:color w:val="FF0000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color w:val="C9211E"/>
          <w:sz w:val="20"/>
          <w:szCs w:val="20"/>
        </w:rPr>
        <w:t>μ</w:t>
      </w:r>
      <w:r>
        <w:rPr>
          <w:rFonts w:asciiTheme="majorHAnsi" w:hAnsiTheme="majorHAnsi"/>
          <w:color w:val="auto"/>
          <w:sz w:val="20"/>
          <w:szCs w:val="20"/>
          <w:lang w:val="ru-RU"/>
        </w:rPr>
        <w:t xml:space="preserve">. Естественно, в тексте программы они </w:t>
      </w:r>
      <w:proofErr w:type="gramStart"/>
      <w:r>
        <w:rPr>
          <w:rFonts w:asciiTheme="majorHAnsi" w:hAnsiTheme="majorHAnsi"/>
          <w:color w:val="auto"/>
          <w:sz w:val="20"/>
          <w:szCs w:val="20"/>
          <w:lang w:val="ru-RU"/>
        </w:rPr>
        <w:t>заменяются на буквенные</w:t>
      </w:r>
      <w:proofErr w:type="gramEnd"/>
      <w:r>
        <w:rPr>
          <w:rFonts w:asciiTheme="majorHAnsi" w:hAnsiTheme="majorHAnsi"/>
          <w:color w:val="auto"/>
          <w:sz w:val="20"/>
          <w:szCs w:val="20"/>
          <w:lang w:val="ru-RU"/>
        </w:rPr>
        <w:t xml:space="preserve"> выражения.</w:t>
      </w:r>
    </w:p>
    <w:p w:rsidR="000C0FA7" w:rsidRDefault="00E674A2">
      <w:pPr>
        <w:pStyle w:val="a7"/>
        <w:spacing w:after="0"/>
        <w:rPr>
          <w:color w:val="auto"/>
          <w:lang w:val="ru-RU"/>
        </w:rPr>
      </w:pPr>
      <w:r>
        <w:rPr>
          <w:rFonts w:asciiTheme="majorHAnsi" w:hAnsiTheme="majorHAnsi"/>
          <w:color w:val="auto"/>
          <w:sz w:val="20"/>
          <w:szCs w:val="20"/>
          <w:lang w:val="ru-RU"/>
        </w:rPr>
        <w:tab/>
        <w:t xml:space="preserve">Формулы набираются в редакторе формул (хранение в формате </w:t>
      </w:r>
      <w:proofErr w:type="spellStart"/>
      <w:r>
        <w:rPr>
          <w:rFonts w:asciiTheme="majorHAnsi" w:hAnsiTheme="majorHAnsi"/>
          <w:color w:val="auto"/>
          <w:sz w:val="20"/>
          <w:szCs w:val="20"/>
        </w:rPr>
        <w:t>LaTeX</w:t>
      </w:r>
      <w:proofErr w:type="spellEnd"/>
      <w:r>
        <w:rPr>
          <w:rFonts w:asciiTheme="majorHAnsi" w:hAnsiTheme="majorHAnsi"/>
          <w:color w:val="auto"/>
          <w:sz w:val="20"/>
          <w:szCs w:val="20"/>
          <w:lang w:val="ru-RU"/>
        </w:rPr>
        <w:t>).</w:t>
      </w:r>
    </w:p>
    <w:p w:rsidR="000C0FA7" w:rsidRDefault="000C0FA7">
      <w:pPr>
        <w:pStyle w:val="a7"/>
        <w:rPr>
          <w:ins w:id="237" w:author="sokol" w:date="2020-12-07T20:39:00Z"/>
          <w:lang w:val="ru-RU"/>
        </w:rPr>
      </w:pPr>
    </w:p>
    <w:p w:rsidR="009C1ACD" w:rsidRDefault="009C1ACD">
      <w:pPr>
        <w:pStyle w:val="a7"/>
        <w:rPr>
          <w:lang w:val="ru-RU"/>
        </w:rPr>
      </w:pPr>
    </w:p>
    <w:p w:rsidR="000C0FA7" w:rsidRDefault="00E674A2">
      <w:pPr>
        <w:pStyle w:val="aa"/>
        <w:spacing w:before="0" w:line="240" w:lineRule="auto"/>
        <w:ind w:left="1077"/>
        <w:rPr>
          <w:color w:val="auto"/>
          <w:lang w:val="ru-RU"/>
        </w:rPr>
      </w:pPr>
      <w:r>
        <w:rPr>
          <w:color w:val="auto"/>
          <w:lang w:val="ru-RU"/>
        </w:rPr>
        <w:t>5.2. Мультипликативное представление функций.</w:t>
      </w:r>
    </w:p>
    <w:p w:rsidR="000C0FA7" w:rsidRDefault="00E674A2">
      <w:pPr>
        <w:pStyle w:val="ad"/>
        <w:spacing w:line="240" w:lineRule="auto"/>
        <w:rPr>
          <w:b/>
          <w:i/>
          <w:color w:val="auto"/>
          <w:lang w:val="ru-RU"/>
        </w:rPr>
      </w:pPr>
      <w:r>
        <w:rPr>
          <w:b/>
          <w:color w:val="auto"/>
          <w:lang w:val="ru-RU"/>
        </w:rPr>
        <w:t>Пример 5.2а.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zh-CN"/>
        </w:rPr>
        <w:t xml:space="preserve">   </w:t>
      </w:r>
      <w:r>
        <w:rPr>
          <w:b/>
          <w:color w:val="auto"/>
          <w:lang w:val="ru-RU"/>
        </w:rPr>
        <w:t xml:space="preserve">Модель </w:t>
      </w:r>
      <w:r w:rsidR="009C1ACD">
        <w:rPr>
          <w:b/>
          <w:color w:val="auto"/>
          <w:lang w:val="ru-RU"/>
        </w:rPr>
        <w:t xml:space="preserve">транспирации </w:t>
      </w:r>
      <w:r>
        <w:rPr>
          <w:b/>
          <w:i/>
          <w:color w:val="auto"/>
          <w:lang w:val="ru-RU"/>
        </w:rPr>
        <w:t>E=</w:t>
      </w:r>
      <w:proofErr w:type="spellStart"/>
      <w:r>
        <w:rPr>
          <w:b/>
          <w:i/>
          <w:color w:val="auto"/>
          <w:lang w:val="ru-RU"/>
        </w:rPr>
        <w:t>Ust</w:t>
      </w:r>
      <w:proofErr w:type="spellEnd"/>
      <w:r>
        <w:rPr>
          <w:b/>
          <w:color w:val="auto"/>
          <w:lang w:val="ru-RU"/>
        </w:rPr>
        <w:t>(</w:t>
      </w:r>
      <w:r>
        <w:rPr>
          <w:b/>
          <w:i/>
          <w:color w:val="auto"/>
          <w:lang w:val="ru-RU"/>
        </w:rPr>
        <w:t>Q,VPD</w:t>
      </w:r>
      <w:r>
        <w:rPr>
          <w:b/>
          <w:color w:val="auto"/>
          <w:lang w:val="ru-RU"/>
        </w:rPr>
        <w:t>)</w:t>
      </w:r>
      <w:r>
        <w:rPr>
          <w:b/>
          <w:i/>
          <w:color w:val="auto"/>
          <w:lang w:val="ru-RU"/>
        </w:rPr>
        <w:t>∙VPD</w:t>
      </w:r>
    </w:p>
    <w:p w:rsidR="009C1ACD" w:rsidRPr="009C1ACD" w:rsidRDefault="009C1ACD">
      <w:pPr>
        <w:pStyle w:val="ad"/>
        <w:spacing w:line="240" w:lineRule="auto"/>
        <w:rPr>
          <w:color w:val="auto"/>
          <w:lang w:val="ru-RU"/>
          <w:rPrChange w:id="238" w:author="sokol" w:date="2020-12-07T20:42:00Z">
            <w:rPr>
              <w:b/>
              <w:color w:val="auto"/>
              <w:lang w:val="ru-RU"/>
            </w:rPr>
          </w:rPrChange>
        </w:rPr>
      </w:pPr>
      <w:r w:rsidRPr="00EA5BAD">
        <w:rPr>
          <w:color w:val="auto"/>
          <w:lang w:val="ru-RU"/>
        </w:rPr>
        <w:t>С по</w:t>
      </w:r>
      <w:r>
        <w:rPr>
          <w:color w:val="auto"/>
          <w:lang w:val="ru-RU"/>
        </w:rPr>
        <w:t xml:space="preserve">дробным описанием можно ознакомиться в статье </w:t>
      </w:r>
      <w:r w:rsidR="00EA5BAD" w:rsidRPr="00EA5BAD">
        <w:rPr>
          <w:color w:val="auto"/>
          <w:lang w:val="ru-RU"/>
        </w:rPr>
        <w:t>https://www.matbio.org/2019/Sokolov_14_665.pdf</w:t>
      </w:r>
    </w:p>
    <w:p w:rsidR="000C0FA7" w:rsidRDefault="000C0FA7">
      <w:pPr>
        <w:pStyle w:val="ad"/>
        <w:spacing w:line="240" w:lineRule="auto"/>
        <w:rPr>
          <w:b/>
          <w:color w:val="auto"/>
          <w:lang w:val="ru-RU"/>
        </w:rPr>
      </w:pP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RunSolver</w:t>
      </w:r>
      <w:proofErr w:type="spellEnd"/>
      <w:r>
        <w:rPr>
          <w:color w:val="auto"/>
          <w:lang w:val="ru-RU"/>
        </w:rPr>
        <w:t xml:space="preserve">  </w:t>
      </w:r>
      <w:r w:rsidR="00593DAF">
        <w:rPr>
          <w:color w:val="auto"/>
        </w:rPr>
        <w:t>L</w:t>
      </w:r>
      <w:r w:rsidR="00593DAF" w:rsidRPr="00593DAF">
        <w:rPr>
          <w:color w:val="auto"/>
          <w:lang w:val="ru-RU"/>
        </w:rPr>
        <w:t>&amp;</w:t>
      </w:r>
      <w:r w:rsidR="00593DAF">
        <w:rPr>
          <w:color w:val="auto"/>
        </w:rPr>
        <w:t>S</w:t>
      </w:r>
      <w:r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ab/>
        <w:t>#  Параллельные расчеты ведутся на удаленном сервере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py_max_iter</w:t>
      </w:r>
      <w:proofErr w:type="spellEnd"/>
      <w:r>
        <w:rPr>
          <w:color w:val="auto"/>
          <w:lang w:val="ru-RU"/>
        </w:rPr>
        <w:t xml:space="preserve"> = 15000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#  Опция максимальное кол-во итераций для  </w:t>
      </w:r>
      <w:proofErr w:type="spellStart"/>
      <w:r>
        <w:rPr>
          <w:color w:val="auto"/>
          <w:lang w:val="ru-RU"/>
        </w:rPr>
        <w:t>solver</w:t>
      </w:r>
      <w:proofErr w:type="spellEnd"/>
    </w:p>
    <w:p w:rsidR="000C0FA7" w:rsidRDefault="000C0FA7">
      <w:pPr>
        <w:spacing w:line="240" w:lineRule="auto"/>
        <w:ind w:left="360" w:firstLine="36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CVNumOfIter</w:t>
      </w:r>
      <w:proofErr w:type="spellEnd"/>
      <w:r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ab/>
        <w:t>= 21</w:t>
      </w:r>
      <w:r>
        <w:rPr>
          <w:color w:val="auto"/>
          <w:lang w:val="ru-RU"/>
        </w:rPr>
        <w:tab/>
        <w:t xml:space="preserve">  </w:t>
      </w:r>
      <w:proofErr w:type="gramStart"/>
      <w:r>
        <w:rPr>
          <w:color w:val="auto"/>
          <w:lang w:val="ru-RU"/>
        </w:rPr>
        <w:t>#  Максимальное</w:t>
      </w:r>
      <w:proofErr w:type="gramEnd"/>
      <w:r>
        <w:rPr>
          <w:color w:val="auto"/>
          <w:lang w:val="ru-RU"/>
        </w:rPr>
        <w:t xml:space="preserve"> кол-во итераций </w:t>
      </w:r>
      <w:r>
        <w:rPr>
          <w:color w:val="auto"/>
        </w:rPr>
        <w:t>CV</w:t>
      </w:r>
      <w:r>
        <w:rPr>
          <w:color w:val="auto"/>
          <w:lang w:val="ru-RU"/>
        </w:rPr>
        <w:t xml:space="preserve">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lastRenderedPageBreak/>
        <w:t>ExitStep</w:t>
      </w:r>
      <w:proofErr w:type="spellEnd"/>
      <w:r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ab/>
        <w:t xml:space="preserve">= 1е-6     </w:t>
      </w:r>
      <w:proofErr w:type="gramStart"/>
      <w:r>
        <w:rPr>
          <w:color w:val="auto"/>
          <w:lang w:val="ru-RU"/>
        </w:rPr>
        <w:t>#  Контроль</w:t>
      </w:r>
      <w:proofErr w:type="gramEnd"/>
      <w:r>
        <w:rPr>
          <w:color w:val="auto"/>
          <w:lang w:val="ru-RU"/>
        </w:rPr>
        <w:t xml:space="preserve"> сходимости. Завершение по малости смешения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proofErr w:type="gramStart"/>
      <w:r>
        <w:rPr>
          <w:color w:val="auto"/>
        </w:rPr>
        <w:t>useNaN</w:t>
      </w:r>
      <w:proofErr w:type="spellEnd"/>
      <w:proofErr w:type="gramEnd"/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  #  </w:t>
      </w:r>
      <w:proofErr w:type="spellStart"/>
      <w:r>
        <w:rPr>
          <w:color w:val="auto"/>
        </w:rPr>
        <w:t>useNaN</w:t>
      </w:r>
      <w:proofErr w:type="spellEnd"/>
      <w:r>
        <w:rPr>
          <w:color w:val="auto"/>
          <w:lang w:val="ru-RU"/>
        </w:rPr>
        <w:t xml:space="preserve"> – строки с отсутствующими данными считываются</w:t>
      </w:r>
    </w:p>
    <w:p w:rsidR="000C0FA7" w:rsidRDefault="000C0FA7">
      <w:pPr>
        <w:spacing w:line="240" w:lineRule="auto"/>
        <w:ind w:left="360" w:firstLine="36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Select   ROWNUM AS t, I As Q, Ta As T, WPD As VPD, </w:t>
      </w:r>
      <w:proofErr w:type="spellStart"/>
      <w:r>
        <w:rPr>
          <w:color w:val="auto"/>
        </w:rPr>
        <w:t>Enan</w:t>
      </w:r>
      <w:proofErr w:type="spellEnd"/>
      <w:r>
        <w:rPr>
          <w:color w:val="auto"/>
        </w:rPr>
        <w:t xml:space="preserve"> As E, </w:t>
      </w:r>
      <w:proofErr w:type="spellStart"/>
      <w:r>
        <w:rPr>
          <w:color w:val="auto"/>
        </w:rPr>
        <w:t>Pnan</w:t>
      </w:r>
      <w:proofErr w:type="spellEnd"/>
      <w:r>
        <w:rPr>
          <w:color w:val="auto"/>
        </w:rPr>
        <w:t xml:space="preserve"> As P, 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</w:rPr>
        <w:t xml:space="preserve">, NN, </w:t>
      </w:r>
      <w:proofErr w:type="spellStart"/>
      <w:r>
        <w:rPr>
          <w:color w:val="auto"/>
        </w:rPr>
        <w:t>PRel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ERel</w:t>
      </w:r>
      <w:proofErr w:type="spellEnd"/>
      <w:r>
        <w:rPr>
          <w:color w:val="auto"/>
        </w:rPr>
        <w:t xml:space="preserve"> \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     </w:t>
      </w:r>
      <w:proofErr w:type="gramStart"/>
      <w:r>
        <w:rPr>
          <w:color w:val="auto"/>
        </w:rPr>
        <w:t>from ..</w:t>
      </w:r>
      <w:proofErr w:type="gramEnd"/>
      <w:r>
        <w:rPr>
          <w:color w:val="auto"/>
        </w:rPr>
        <w:t xml:space="preserve">/../DATA/Phot-5short.xlsx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MakeSets_byParam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</w:rPr>
        <w:t xml:space="preserve"> 11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# CV procedure parameters – 11 subsets by 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</w:rPr>
        <w:t xml:space="preserve"> </w:t>
      </w:r>
    </w:p>
    <w:p w:rsidR="000C0FA7" w:rsidRDefault="000C0FA7">
      <w:pPr>
        <w:spacing w:line="240" w:lineRule="auto"/>
        <w:ind w:left="360" w:firstLine="360"/>
        <w:rPr>
          <w:color w:val="auto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Set:    </w:t>
      </w:r>
      <w:r>
        <w:rPr>
          <w:color w:val="auto"/>
        </w:rPr>
        <w:tab/>
        <w:t xml:space="preserve">t = </w:t>
      </w:r>
      <w:proofErr w:type="gramStart"/>
      <w:r>
        <w:rPr>
          <w:color w:val="auto"/>
        </w:rPr>
        <w:t>[ 0</w:t>
      </w:r>
      <w:proofErr w:type="gramEnd"/>
      <w:r>
        <w:rPr>
          <w:color w:val="auto"/>
        </w:rPr>
        <w:t xml:space="preserve">, , 1 ]    </w:t>
      </w:r>
      <w:r>
        <w:rPr>
          <w:color w:val="auto"/>
        </w:rPr>
        <w:tab/>
        <w:t># Time - number of point (first=0)</w:t>
      </w:r>
    </w:p>
    <w:p w:rsidR="000C0FA7" w:rsidRDefault="000C0FA7">
      <w:pPr>
        <w:spacing w:line="240" w:lineRule="auto"/>
        <w:ind w:left="360" w:firstLine="360"/>
        <w:rPr>
          <w:color w:val="auto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Param</w:t>
      </w:r>
      <w:proofErr w:type="spellEnd"/>
      <w:r>
        <w:rPr>
          <w:color w:val="auto"/>
        </w:rPr>
        <w:t>:</w:t>
      </w:r>
      <w:r>
        <w:rPr>
          <w:color w:val="auto"/>
        </w:rPr>
        <w:tab/>
      </w:r>
      <w:proofErr w:type="gramStart"/>
      <w:r>
        <w:rPr>
          <w:color w:val="auto"/>
        </w:rPr>
        <w:t>VPD(</w:t>
      </w:r>
      <w:proofErr w:type="gramEnd"/>
      <w:r>
        <w:rPr>
          <w:color w:val="auto"/>
        </w:rPr>
        <w:t xml:space="preserve"> t 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ab/>
      </w:r>
      <w:proofErr w:type="gramStart"/>
      <w:r>
        <w:rPr>
          <w:color w:val="auto"/>
        </w:rPr>
        <w:t>Q  (</w:t>
      </w:r>
      <w:proofErr w:type="gramEnd"/>
      <w:r>
        <w:rPr>
          <w:color w:val="auto"/>
        </w:rPr>
        <w:t xml:space="preserve"> t )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</w:rPr>
        <w:t xml:space="preserve">         </w:t>
      </w:r>
      <w:r>
        <w:rPr>
          <w:color w:val="auto"/>
        </w:rPr>
        <w:tab/>
      </w:r>
      <w:proofErr w:type="gramStart"/>
      <w:r>
        <w:rPr>
          <w:color w:val="auto"/>
        </w:rPr>
        <w:t>T</w:t>
      </w:r>
      <w:r>
        <w:rPr>
          <w:color w:val="auto"/>
          <w:lang w:val="ru-RU"/>
        </w:rPr>
        <w:t xml:space="preserve">  (</w:t>
      </w:r>
      <w:proofErr w:type="gramEnd"/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</w:r>
      <w:proofErr w:type="gramStart"/>
      <w:r>
        <w:rPr>
          <w:color w:val="auto"/>
        </w:rPr>
        <w:t>E</w:t>
      </w:r>
      <w:r>
        <w:rPr>
          <w:color w:val="auto"/>
          <w:lang w:val="ru-RU"/>
        </w:rPr>
        <w:t xml:space="preserve">  (</w:t>
      </w:r>
      <w:proofErr w:type="gramEnd"/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EoD</w:t>
      </w:r>
      <w:proofErr w:type="spellEnd"/>
      <w:r>
        <w:rPr>
          <w:color w:val="auto"/>
          <w:lang w:val="ru-RU"/>
        </w:rPr>
        <w:t xml:space="preserve">              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proofErr w:type="gramStart"/>
      <w:r>
        <w:rPr>
          <w:color w:val="auto"/>
          <w:lang w:val="ru-RU"/>
        </w:rPr>
        <w:t>#  Закрывает</w:t>
      </w:r>
      <w:proofErr w:type="gramEnd"/>
      <w:r>
        <w:rPr>
          <w:color w:val="auto"/>
          <w:lang w:val="ru-RU"/>
        </w:rPr>
        <w:t xml:space="preserve"> открытую таблицу. Здесь можно не закрывать.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  <w:lang w:val="ru-RU"/>
        </w:rPr>
        <w:t xml:space="preserve">:   </w:t>
      </w:r>
      <w:r>
        <w:rPr>
          <w:color w:val="auto"/>
          <w:lang w:val="ru-RU"/>
        </w:rPr>
        <w:tab/>
      </w:r>
      <w:proofErr w:type="spellStart"/>
      <w:r>
        <w:rPr>
          <w:color w:val="auto"/>
        </w:rPr>
        <w:t>Cqv</w:t>
      </w:r>
      <w:proofErr w:type="spellEnd"/>
      <w:r>
        <w:rPr>
          <w:color w:val="auto"/>
          <w:lang w:val="ru-RU"/>
        </w:rPr>
        <w:t xml:space="preserve"> (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 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); 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</w:t>
      </w:r>
      <w:r>
        <w:rPr>
          <w:rFonts w:ascii="Cambria Math" w:hAnsi="Cambria Math" w:cs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[ , ,-50 ];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</w:t>
      </w:r>
      <w:r>
        <w:rPr>
          <w:rFonts w:ascii="Cambria Math" w:hAnsi="Cambria Math" w:cs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[ , ,-50 ]</w:t>
      </w:r>
    </w:p>
    <w:p w:rsidR="000C0FA7" w:rsidRDefault="000C0FA7">
      <w:pPr>
        <w:spacing w:line="240" w:lineRule="auto"/>
        <w:ind w:left="360" w:firstLine="36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</w:rPr>
        <w:t>EQ</w:t>
      </w:r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</w:r>
      <w:r>
        <w:rPr>
          <w:color w:val="auto"/>
        </w:rPr>
        <w:t>E</w:t>
      </w:r>
      <w:r>
        <w:rPr>
          <w:color w:val="auto"/>
          <w:lang w:val="ru-RU"/>
        </w:rPr>
        <w:t xml:space="preserve"> = </w:t>
      </w:r>
      <w:proofErr w:type="spellStart"/>
      <w:r>
        <w:rPr>
          <w:color w:val="auto"/>
        </w:rPr>
        <w:t>Cqv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r>
        <w:rPr>
          <w:color w:val="auto"/>
        </w:rPr>
        <w:t>Q</w:t>
      </w:r>
      <w:proofErr w:type="gramEnd"/>
      <w:r>
        <w:rPr>
          <w:color w:val="auto"/>
          <w:lang w:val="ru-RU"/>
        </w:rPr>
        <w:t xml:space="preserve"> 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) ∙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∙ 0.0101495726495726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#</w:t>
      </w:r>
      <w:r>
        <w:rPr>
          <w:color w:val="auto"/>
          <w:lang w:val="ru-RU"/>
        </w:rPr>
        <w:tab/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= </w:t>
      </w:r>
      <w:proofErr w:type="spellStart"/>
      <w:r>
        <w:rPr>
          <w:color w:val="auto"/>
        </w:rPr>
        <w:t>Cqv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</w:rPr>
        <w:t>Q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) ∙ </w:t>
      </w:r>
      <w:r>
        <w:rPr>
          <w:color w:val="auto"/>
        </w:rPr>
        <w:t>VPD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∙ 0.0101495726495726 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#</w:t>
      </w:r>
      <w:r>
        <w:rPr>
          <w:color w:val="auto"/>
          <w:lang w:val="ru-RU"/>
        </w:rPr>
        <w:tab/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= </w:t>
      </w:r>
      <w:proofErr w:type="spellStart"/>
      <w:r>
        <w:rPr>
          <w:color w:val="auto"/>
        </w:rPr>
        <w:t>Cqv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</w:rPr>
        <w:t>Q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) ∙ </w:t>
      </w:r>
      <w:r>
        <w:rPr>
          <w:color w:val="auto"/>
        </w:rPr>
        <w:t>VPD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∙ 0.0101495726495726;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</w:t>
      </w:r>
      <w:r>
        <w:rPr>
          <w:rFonts w:ascii="Cambria Math" w:hAnsi="Cambria Math" w:cs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</w:t>
      </w:r>
    </w:p>
    <w:p w:rsidR="000C0FA7" w:rsidRDefault="000C0FA7">
      <w:pPr>
        <w:spacing w:line="240" w:lineRule="auto"/>
        <w:ind w:left="360" w:firstLine="36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Obj</w:t>
      </w:r>
      <w:proofErr w:type="spellEnd"/>
      <w:r>
        <w:rPr>
          <w:color w:val="auto"/>
        </w:rPr>
        <w:t xml:space="preserve">:   </w:t>
      </w:r>
      <w:r>
        <w:rPr>
          <w:color w:val="auto"/>
        </w:rPr>
        <w:tab/>
      </w:r>
      <w:proofErr w:type="spellStart"/>
      <w:r>
        <w:rPr>
          <w:color w:val="auto"/>
        </w:rPr>
        <w:t>Cqv.Complexity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Penal</w:t>
      </w:r>
      <w:proofErr w:type="gramEnd"/>
      <w:r>
        <w:rPr>
          <w:color w:val="auto"/>
        </w:rPr>
        <w:t xml:space="preserve">[0],Penal[1] ) + </w:t>
      </w:r>
      <w:proofErr w:type="spellStart"/>
      <w:r>
        <w:rPr>
          <w:color w:val="auto"/>
        </w:rPr>
        <w:t>E.MSDnan</w:t>
      </w:r>
      <w:proofErr w:type="spellEnd"/>
      <w:r>
        <w:rPr>
          <w:color w:val="auto"/>
        </w:rPr>
        <w:t xml:space="preserve">()   </w:t>
      </w:r>
    </w:p>
    <w:p w:rsidR="000C0FA7" w:rsidRDefault="000C0FA7">
      <w:pPr>
        <w:spacing w:line="240" w:lineRule="auto"/>
        <w:ind w:left="360" w:firstLine="360"/>
        <w:rPr>
          <w:color w:val="auto"/>
        </w:rPr>
      </w:pP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DrawTransp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>#  транспонирует</w:t>
      </w:r>
      <w:proofErr w:type="gramEnd"/>
      <w:r>
        <w:rPr>
          <w:color w:val="auto"/>
          <w:lang w:val="ru-RU"/>
        </w:rPr>
        <w:t xml:space="preserve"> двумерные рисунки.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DrawVar</w:t>
      </w:r>
      <w:proofErr w:type="spellEnd"/>
      <w:r>
        <w:rPr>
          <w:color w:val="auto"/>
          <w:lang w:val="ru-RU"/>
        </w:rPr>
        <w:t xml:space="preserve">  #   готовит графики только для функций-переменных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EOF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Здесь появляется новое ключевое слово </w:t>
      </w:r>
      <w:proofErr w:type="spellStart"/>
      <w:r>
        <w:rPr>
          <w:i/>
          <w:color w:val="auto"/>
        </w:rPr>
        <w:t>Param</w:t>
      </w:r>
      <w:proofErr w:type="spellEnd"/>
      <w:r>
        <w:rPr>
          <w:i/>
          <w:color w:val="auto"/>
          <w:lang w:val="ru-RU"/>
        </w:rPr>
        <w:t>:,</w:t>
      </w:r>
      <w:r>
        <w:rPr>
          <w:color w:val="auto"/>
          <w:lang w:val="ru-RU"/>
        </w:rPr>
        <w:t xml:space="preserve"> которое открывает блок описания функций-параметров. Они участвуют в расчетах как заранее заданные функции и поэтому должны быть определены до начала расчетов. В данном примере </w:t>
      </w:r>
      <w:r>
        <w:rPr>
          <w:color w:val="auto"/>
        </w:rPr>
        <w:t>VPD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), </w:t>
      </w:r>
      <w:r>
        <w:rPr>
          <w:color w:val="auto"/>
        </w:rPr>
        <w:t>Q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и </w:t>
      </w:r>
      <w:r>
        <w:rPr>
          <w:color w:val="auto"/>
        </w:rPr>
        <w:t>T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считываются (на основе совпадения имен переменных и аргументов с именами столбцов) из таблицы </w:t>
      </w:r>
      <w:proofErr w:type="spellStart"/>
      <w:r>
        <w:rPr>
          <w:i/>
          <w:color w:val="auto"/>
        </w:rPr>
        <w:t>Phot</w:t>
      </w:r>
      <w:proofErr w:type="spellEnd"/>
      <w:r>
        <w:rPr>
          <w:i/>
          <w:color w:val="auto"/>
          <w:lang w:val="ru-RU"/>
        </w:rPr>
        <w:t>-5</w:t>
      </w:r>
      <w:r>
        <w:rPr>
          <w:i/>
          <w:color w:val="auto"/>
        </w:rPr>
        <w:t>short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xlsx</w:t>
      </w:r>
      <w:proofErr w:type="spellEnd"/>
      <w:r>
        <w:rPr>
          <w:i/>
          <w:color w:val="auto"/>
          <w:lang w:val="ru-RU"/>
        </w:rPr>
        <w:t>.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Ключевое слово EQ: (</w:t>
      </w:r>
      <w:proofErr w:type="spellStart"/>
      <w:r>
        <w:rPr>
          <w:color w:val="auto"/>
          <w:lang w:val="ru-RU"/>
        </w:rPr>
        <w:t>equation</w:t>
      </w:r>
      <w:proofErr w:type="spellEnd"/>
      <w:r>
        <w:rPr>
          <w:color w:val="auto"/>
          <w:lang w:val="ru-RU"/>
        </w:rPr>
        <w:t xml:space="preserve">) задает связь E = </w:t>
      </w:r>
      <w:proofErr w:type="spellStart"/>
      <w:r>
        <w:rPr>
          <w:color w:val="auto"/>
          <w:lang w:val="ru-RU"/>
        </w:rPr>
        <w:t>Cqv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  <w:lang w:val="ru-RU"/>
        </w:rPr>
        <w:t xml:space="preserve">Q , VPD ) ∙ VPD ∙ 0.0101495726495726 между функциями  E, </w:t>
      </w:r>
      <w:proofErr w:type="spellStart"/>
      <w:r>
        <w:rPr>
          <w:color w:val="auto"/>
          <w:lang w:val="ru-RU"/>
        </w:rPr>
        <w:t>Cqv</w:t>
      </w:r>
      <w:proofErr w:type="spellEnd"/>
      <w:r>
        <w:rPr>
          <w:color w:val="auto"/>
          <w:lang w:val="ru-RU"/>
        </w:rPr>
        <w:t xml:space="preserve">, Q и VPD. Это сокращенная запись – более подробная нотация находится в </w:t>
      </w:r>
      <w:r w:rsidR="009C1ACD">
        <w:rPr>
          <w:color w:val="auto"/>
          <w:lang w:val="ru-RU"/>
        </w:rPr>
        <w:t>закомментированных</w:t>
      </w:r>
      <w:r>
        <w:rPr>
          <w:color w:val="auto"/>
          <w:lang w:val="ru-RU"/>
        </w:rPr>
        <w:t xml:space="preserve"> строках ниже.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DrawVar</w:t>
      </w:r>
      <w:proofErr w:type="spellEnd"/>
      <w:r>
        <w:rPr>
          <w:color w:val="auto"/>
          <w:lang w:val="ru-RU"/>
        </w:rPr>
        <w:t xml:space="preserve"> – готовит графики только для функций-переменных.</w:t>
      </w:r>
    </w:p>
    <w:p w:rsidR="000C0FA7" w:rsidRDefault="00E674A2">
      <w:pPr>
        <w:spacing w:line="240" w:lineRule="auto"/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</w:pPr>
      <w:r w:rsidRPr="00B91CC1">
        <w:rPr>
          <w:lang w:val="ru-RU"/>
          <w:rPrChange w:id="239" w:author="vladimirv" w:date="2020-12-06T15:17:00Z">
            <w:rPr/>
          </w:rPrChange>
        </w:rPr>
        <w:br w:type="page"/>
      </w:r>
    </w:p>
    <w:p w:rsidR="000C0FA7" w:rsidRDefault="00E674A2">
      <w:pPr>
        <w:pStyle w:val="aa"/>
        <w:spacing w:before="0" w:line="240" w:lineRule="auto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 xml:space="preserve">5.4. Интегральные уравнения  </w:t>
      </w:r>
    </w:p>
    <w:p w:rsidR="000C0FA7" w:rsidRDefault="00E674A2">
      <w:pPr>
        <w:pStyle w:val="a7"/>
        <w:spacing w:after="0" w:line="240" w:lineRule="auto"/>
        <w:rPr>
          <w:b/>
          <w:color w:val="auto"/>
          <w:lang w:val="ru-RU"/>
        </w:rPr>
      </w:pPr>
      <w:r>
        <w:rPr>
          <w:b/>
          <w:color w:val="auto"/>
          <w:lang w:val="ru-RU"/>
        </w:rPr>
        <w:t xml:space="preserve">Пример 5.4а. Математическая модель:  </w:t>
      </w:r>
      <w:r>
        <w:rPr>
          <w:b/>
          <w:color w:val="auto"/>
        </w:rPr>
        <w:t>fast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nonlocal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heat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transport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in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magnetic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fusion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plasmas</w:t>
      </w:r>
      <w:r>
        <w:rPr>
          <w:b/>
          <w:color w:val="auto"/>
          <w:lang w:val="ru-RU"/>
        </w:rPr>
        <w:t>.</w:t>
      </w:r>
    </w:p>
    <w:p w:rsidR="000C0FA7" w:rsidRDefault="00E674A2">
      <w:pPr>
        <w:spacing w:line="240" w:lineRule="auto"/>
        <w:rPr>
          <w:lang w:val="ru-RU"/>
        </w:rPr>
      </w:pPr>
      <w:r>
        <w:rPr>
          <w:color w:val="auto"/>
          <w:lang w:val="ru-RU"/>
        </w:rPr>
        <w:t xml:space="preserve">С </w:t>
      </w:r>
      <w:proofErr w:type="gramStart"/>
      <w:r>
        <w:rPr>
          <w:color w:val="auto"/>
          <w:lang w:val="ru-RU"/>
        </w:rPr>
        <w:t>подробным</w:t>
      </w:r>
      <w:proofErr w:type="gramEnd"/>
      <w:r>
        <w:rPr>
          <w:color w:val="auto"/>
          <w:lang w:val="ru-RU"/>
        </w:rPr>
        <w:t xml:space="preserve"> описание модели можно ознакомиться здесь:   </w:t>
      </w:r>
      <w:r>
        <w:fldChar w:fldCharType="begin"/>
      </w:r>
      <w:r w:rsidRPr="00B91CC1">
        <w:rPr>
          <w:lang w:val="ru-RU"/>
          <w:rPrChange w:id="240" w:author="vladimirv" w:date="2020-12-06T15:17:00Z">
            <w:rPr/>
          </w:rPrChange>
        </w:rPr>
        <w:instrText xml:space="preserve"> </w:instrText>
      </w:r>
      <w:r>
        <w:instrText>HYPERLINK</w:instrText>
      </w:r>
      <w:r w:rsidRPr="00B91CC1">
        <w:rPr>
          <w:lang w:val="ru-RU"/>
          <w:rPrChange w:id="241" w:author="vladimirv" w:date="2020-12-06T15:17:00Z">
            <w:rPr/>
          </w:rPrChange>
        </w:rPr>
        <w:instrText xml:space="preserve"> "</w:instrText>
      </w:r>
      <w:r>
        <w:instrText>http</w:instrText>
      </w:r>
      <w:r w:rsidRPr="00B91CC1">
        <w:rPr>
          <w:lang w:val="ru-RU"/>
          <w:rPrChange w:id="242" w:author="vladimirv" w:date="2020-12-06T15:17:00Z">
            <w:rPr/>
          </w:rPrChange>
        </w:rPr>
        <w:instrText>://</w:instrText>
      </w:r>
      <w:r>
        <w:instrText>arxiv</w:instrText>
      </w:r>
      <w:r w:rsidRPr="00B91CC1">
        <w:rPr>
          <w:lang w:val="ru-RU"/>
          <w:rPrChange w:id="243" w:author="vladimirv" w:date="2020-12-06T15:17:00Z">
            <w:rPr/>
          </w:rPrChange>
        </w:rPr>
        <w:instrText>.</w:instrText>
      </w:r>
      <w:r>
        <w:instrText>org</w:instrText>
      </w:r>
      <w:r w:rsidRPr="00B91CC1">
        <w:rPr>
          <w:lang w:val="ru-RU"/>
          <w:rPrChange w:id="244" w:author="vladimirv" w:date="2020-12-06T15:17:00Z">
            <w:rPr/>
          </w:rPrChange>
        </w:rPr>
        <w:instrText>/</w:instrText>
      </w:r>
      <w:r>
        <w:instrText>abs</w:instrText>
      </w:r>
      <w:r w:rsidRPr="00B91CC1">
        <w:rPr>
          <w:lang w:val="ru-RU"/>
          <w:rPrChange w:id="245" w:author="vladimirv" w:date="2020-12-06T15:17:00Z">
            <w:rPr/>
          </w:rPrChange>
        </w:rPr>
        <w:instrText>/1901.03789" \</w:instrText>
      </w:r>
      <w:r>
        <w:instrText>h</w:instrText>
      </w:r>
      <w:r w:rsidRPr="00B91CC1">
        <w:rPr>
          <w:lang w:val="ru-RU"/>
          <w:rPrChange w:id="246" w:author="vladimirv" w:date="2020-12-06T15:17:00Z">
            <w:rPr/>
          </w:rPrChange>
        </w:rPr>
        <w:instrText xml:space="preserve"> </w:instrText>
      </w:r>
      <w:r>
        <w:fldChar w:fldCharType="separate"/>
      </w:r>
      <w:r>
        <w:rPr>
          <w:rStyle w:val="a5"/>
          <w:lang w:val="ru-RU"/>
        </w:rPr>
        <w:t>http://arxiv.org/abs/1901.03789</w:t>
      </w:r>
      <w:r>
        <w:rPr>
          <w:rStyle w:val="a5"/>
          <w:lang w:val="ru-RU"/>
        </w:rPr>
        <w:fldChar w:fldCharType="end"/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Здесь приводится формальная математическая постановка. Однако некоторые элементы описания содержат дополнительную информацию, необходимые для дальнейших преобразований, например, при описании множеств, шаг дискретизации.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 xml:space="preserve"> 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Константы:</w:t>
      </w:r>
    </w:p>
    <w:p w:rsidR="000C0FA7" w:rsidRPr="00EA5BAD" w:rsidRDefault="00EA5BAD">
      <w:pPr>
        <w:spacing w:line="240" w:lineRule="auto"/>
        <w:rPr>
          <w:color w:val="auto"/>
          <w:lang w:val="ru-RU"/>
        </w:rPr>
        <w:pPrChange w:id="247" w:author="sokol" w:date="2020-12-07T20:48:00Z">
          <w:pPr>
            <w:spacing w:line="240" w:lineRule="auto"/>
            <w:ind w:left="720" w:firstLine="360"/>
          </w:pPr>
        </w:pPrChange>
      </w:pPr>
      <w:ins w:id="248" w:author="sokol" w:date="2020-12-07T20:49:00Z">
        <w:r>
          <w:rPr>
            <w:lang w:val="ru-RU"/>
          </w:rPr>
          <w:t xml:space="preserve">              </w:t>
        </w:r>
      </w:ins>
      <m:oMath>
        <m:r>
          <w:rPr>
            <w:rFonts w:ascii="Cambria Math" w:hAnsi="Cambria Math"/>
          </w:rPr>
          <m:t>Fra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  <w:lang w:val="ru-RU"/>
            <w:rPrChange w:id="249" w:author="sokol" w:date="2020-12-07T20:50:00Z">
              <w:rPr>
                <w:rFonts w:ascii="Cambria Math" w:hAnsi="Cambria Math"/>
              </w:rPr>
            </w:rPrChange>
          </w:rPr>
          <m:t>=0.5</m:t>
        </m:r>
        <m:r>
          <w:rPr>
            <w:rFonts w:ascii="Cambria Math" w:hAnsi="Cambria Math"/>
          </w:rPr>
          <m:t>Fra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  <w:lang w:val="ru-RU"/>
            <w:rPrChange w:id="250" w:author="sokol" w:date="2020-12-07T20:50:00Z">
              <w:rPr>
                <w:rFonts w:ascii="Cambria Math" w:hAnsi="Cambria Math"/>
              </w:rPr>
            </w:rPrChange>
          </w:rPr>
          <m:t>=10</m:t>
        </m:r>
      </m:oMath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r_step</w:t>
      </w:r>
      <w:proofErr w:type="spellEnd"/>
      <w:r>
        <w:rPr>
          <w:color w:val="auto"/>
        </w:rPr>
        <w:t xml:space="preserve"> = 0.01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t_step</w:t>
      </w:r>
      <w:proofErr w:type="spellEnd"/>
      <w:r>
        <w:rPr>
          <w:color w:val="auto"/>
        </w:rPr>
        <w:t xml:space="preserve"> = 0.005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t_inj</w:t>
      </w:r>
      <w:proofErr w:type="spellEnd"/>
      <w:r>
        <w:rPr>
          <w:color w:val="auto"/>
        </w:rPr>
        <w:t xml:space="preserve">     = 6.994</w:t>
      </w:r>
    </w:p>
    <w:p w:rsidR="000C0FA7" w:rsidRDefault="00502BBC">
      <w:pPr>
        <w:spacing w:line="240" w:lineRule="auto"/>
        <w:ind w:left="360" w:firstLine="360"/>
        <w:rPr>
          <w:color w:val="auto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inj</m:t>
            </m:r>
          </m:sub>
        </m:sSub>
      </m:oMath>
      <w:r w:rsidR="00E674A2">
        <w:rPr>
          <w:color w:val="auto"/>
          <w:lang w:val="ru-RU"/>
        </w:rPr>
        <w:t xml:space="preserve"> </w:t>
      </w:r>
    </w:p>
    <w:p w:rsidR="000C0FA7" w:rsidRPr="00EA5BAD" w:rsidRDefault="00502BBC">
      <w:pPr>
        <w:spacing w:line="240" w:lineRule="auto"/>
        <w:ind w:left="720" w:firstLine="360"/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=7.</m:t>
          </m:r>
          <m:r>
            <w:rPr>
              <w:rFonts w:ascii="Cambria Math" w:hAnsi="Cambria Math"/>
            </w:rPr>
            <m:t>1</m:t>
          </m:r>
        </m:oMath>
      </m:oMathPara>
    </w:p>
    <w:p w:rsidR="000C0FA7" w:rsidRPr="00EA5BAD" w:rsidRDefault="00502BBC">
      <w:pPr>
        <w:spacing w:line="240" w:lineRule="auto"/>
        <w:ind w:left="720" w:firstLine="360"/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ax</m:t>
              </m:r>
            </m:sub>
          </m:sSub>
          <m:r>
            <w:rPr>
              <w:rFonts w:ascii="Cambria Math" w:hAnsi="Cambria Math"/>
            </w:rPr>
            <m:t>=0.4</m:t>
          </m:r>
          <m:r>
            <w:rPr>
              <w:rFonts w:ascii="Cambria Math" w:hAnsi="Cambria Math"/>
            </w:rPr>
            <m:t>4</m:t>
          </m:r>
        </m:oMath>
      </m:oMathPara>
    </w:p>
    <w:p w:rsidR="000C0FA7" w:rsidRPr="00EA5BAD" w:rsidRDefault="00502BBC">
      <w:pPr>
        <w:spacing w:line="240" w:lineRule="auto"/>
        <w:ind w:left="720" w:firstLine="360"/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9</m:t>
          </m:r>
        </m:oMath>
      </m:oMathPara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qmax</w:t>
      </w:r>
      <w:proofErr w:type="spellEnd"/>
      <w:r>
        <w:rPr>
          <w:color w:val="auto"/>
          <w:lang w:val="ru-RU"/>
        </w:rPr>
        <w:t xml:space="preserve"> = 3</w:t>
      </w:r>
      <w:proofErr w:type="gramStart"/>
      <w:r>
        <w:rPr>
          <w:color w:val="auto"/>
          <w:lang w:val="ru-RU"/>
        </w:rPr>
        <w:t xml:space="preserve">    # Т</w:t>
      </w:r>
      <w:proofErr w:type="gramEnd"/>
      <w:r>
        <w:rPr>
          <w:color w:val="auto"/>
          <w:lang w:val="ru-RU"/>
        </w:rPr>
        <w:t>олько для 7 разряда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Множества: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Set:</w:t>
      </w:r>
      <w:r>
        <w:rPr>
          <w:color w:val="auto"/>
        </w:rPr>
        <w:tab/>
        <w:t>t    =   [</w:t>
      </w:r>
      <w:proofErr w:type="spellStart"/>
      <w:r>
        <w:rPr>
          <w:color w:val="auto"/>
        </w:rPr>
        <w:t>tmin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tmax</w:t>
      </w:r>
      <w:proofErr w:type="spellEnd"/>
      <w:r>
        <w:rPr>
          <w:color w:val="auto"/>
        </w:rPr>
        <w:t xml:space="preserve">,    </w:t>
      </w:r>
      <w:proofErr w:type="spellStart"/>
      <w:r>
        <w:rPr>
          <w:color w:val="auto"/>
        </w:rPr>
        <w:t>t_step</w:t>
      </w:r>
      <w:proofErr w:type="spellEnd"/>
      <w:r>
        <w:rPr>
          <w:color w:val="auto"/>
        </w:rPr>
        <w:t>]</w:t>
      </w:r>
    </w:p>
    <w:p w:rsidR="000C0FA7" w:rsidRDefault="00E674A2">
      <w:pPr>
        <w:spacing w:line="240" w:lineRule="auto"/>
        <w:ind w:left="1080" w:firstLine="360"/>
        <w:rPr>
          <w:color w:val="auto"/>
        </w:rPr>
      </w:pPr>
      <w:proofErr w:type="spellStart"/>
      <w:proofErr w:type="gramStart"/>
      <w:r>
        <w:rPr>
          <w:color w:val="auto"/>
        </w:rPr>
        <w:t>rm</w:t>
      </w:r>
      <w:proofErr w:type="spellEnd"/>
      <w:r>
        <w:rPr>
          <w:color w:val="auto"/>
        </w:rPr>
        <w:t xml:space="preserve">  =</w:t>
      </w:r>
      <w:proofErr w:type="gramEnd"/>
      <w:r>
        <w:rPr>
          <w:color w:val="auto"/>
        </w:rPr>
        <w:t xml:space="preserve">  [0,    </w:t>
      </w:r>
      <w:proofErr w:type="spellStart"/>
      <w:r>
        <w:rPr>
          <w:color w:val="auto"/>
        </w:rPr>
        <w:t>rmax</w:t>
      </w:r>
      <w:proofErr w:type="spellEnd"/>
      <w:r>
        <w:rPr>
          <w:color w:val="auto"/>
        </w:rPr>
        <w:t xml:space="preserve">,      </w:t>
      </w:r>
      <w:proofErr w:type="spellStart"/>
      <w:r>
        <w:rPr>
          <w:color w:val="auto"/>
        </w:rPr>
        <w:t>r_step</w:t>
      </w:r>
      <w:proofErr w:type="spellEnd"/>
      <w:r>
        <w:rPr>
          <w:color w:val="auto"/>
        </w:rPr>
        <w:t>]</w:t>
      </w:r>
    </w:p>
    <w:p w:rsidR="000C0FA7" w:rsidRDefault="00E674A2">
      <w:pPr>
        <w:spacing w:line="240" w:lineRule="auto"/>
        <w:ind w:left="720" w:firstLine="720"/>
        <w:rPr>
          <w:color w:val="auto"/>
        </w:rPr>
      </w:pPr>
      <w:proofErr w:type="spellStart"/>
      <w:proofErr w:type="gramStart"/>
      <w:r>
        <w:rPr>
          <w:color w:val="auto"/>
        </w:rPr>
        <w:t>rp</w:t>
      </w:r>
      <w:proofErr w:type="spellEnd"/>
      <w:proofErr w:type="gramEnd"/>
      <w:r>
        <w:rPr>
          <w:color w:val="auto"/>
        </w:rPr>
        <w:t xml:space="preserve">   =  [0,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rPr>
          <w:color w:val="auto"/>
        </w:rPr>
        <w:t>,         r_step]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неизвестные</w:t>
      </w:r>
    </w:p>
    <w:p w:rsidR="000C0FA7" w:rsidRDefault="00E674A2">
      <w:pPr>
        <w:spacing w:line="240" w:lineRule="auto"/>
        <w:ind w:left="360" w:firstLine="360"/>
        <w:rPr>
          <w:i/>
          <w:color w:val="auto"/>
          <w:lang w:val="ru-RU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  <w:lang w:val="ru-RU"/>
        </w:rPr>
        <w:t xml:space="preserve">:   </w:t>
      </w:r>
      <w:r>
        <w:rPr>
          <w:color w:val="auto"/>
          <w:lang w:val="ru-RU"/>
        </w:rPr>
        <w:tab/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  <w:lang w:val="ru-RU"/>
                <w:rPrChange w:id="251" w:author="vladimirv" w:date="2020-12-06T15:17:00Z">
                  <w:rPr>
                    <w:rFonts w:ascii="Cambria Math" w:hAnsi="Cambria Math"/>
                  </w:rPr>
                </w:rPrChange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  <w:rPrChange w:id="252" w:author="vladimirv" w:date="2020-12-06T15:17:00Z">
              <w:rPr>
                <w:rFonts w:ascii="Cambria Math" w:hAnsi="Cambria Math"/>
              </w:rPr>
            </w:rPrChange>
          </w:rPr>
          <m:t>;</m:t>
        </m:r>
      </m:oMath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#</w:t>
      </w:r>
      <w:r>
        <w:rPr>
          <w:color w:val="auto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rPr>
          <w:color w:val="auto"/>
          <w:lang w:val="ru-RU"/>
        </w:rPr>
        <w:t xml:space="preserve">;      </w:t>
      </w:r>
      <w:r>
        <w:rPr>
          <w:color w:val="auto"/>
          <w:lang w:val="ru-RU"/>
        </w:rPr>
        <w:tab/>
        <w:t>&gt;= 0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color w:val="auto"/>
          <w:lang w:val="ru-RU"/>
        </w:rPr>
        <w:t xml:space="preserve">;      </w:t>
      </w:r>
      <w:r>
        <w:rPr>
          <w:color w:val="auto"/>
          <w:lang w:val="ru-RU"/>
        </w:rPr>
        <w:tab/>
        <w:t>&gt;= 0</w:t>
      </w:r>
    </w:p>
    <w:p w:rsidR="000C0FA7" w:rsidRDefault="00502BBC">
      <w:pPr>
        <w:spacing w:line="240" w:lineRule="auto"/>
        <w:ind w:left="1080" w:firstLine="360"/>
        <w:rPr>
          <w:color w:val="auto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Ame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</m:oMath>
      <w:r w:rsidR="00E674A2">
        <w:rPr>
          <w:color w:val="auto"/>
          <w:lang w:val="ru-RU"/>
        </w:rPr>
        <w:t xml:space="preserve">;          </w:t>
      </w:r>
      <w:r w:rsidR="00E674A2">
        <w:rPr>
          <w:color w:val="auto"/>
          <w:lang w:val="ru-RU"/>
        </w:rPr>
        <w:tab/>
        <w:t>&gt;= 0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m:oMath>
        <m:r>
          <w:rPr>
            <w:rFonts w:ascii="Cambria Math" w:hAnsi="Cambria Math"/>
          </w:rPr>
          <m:t>qme</m:t>
        </m:r>
      </m:oMath>
      <w:r>
        <w:rPr>
          <w:color w:val="auto"/>
          <w:lang w:val="ru-RU"/>
        </w:rPr>
        <w:t>;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&gt;= 0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#(9)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>#</w:t>
      </w:r>
      <w:r>
        <w:rPr>
          <w:color w:val="auto"/>
          <w:lang w:val="ru-RU"/>
        </w:rPr>
        <w:tab/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color w:val="auto"/>
          <w:lang w:val="ru-RU"/>
        </w:rPr>
        <w:t xml:space="preserve">;          </w:t>
      </w:r>
      <w:r>
        <w:rPr>
          <w:color w:val="auto"/>
          <w:lang w:val="ru-RU"/>
        </w:rPr>
        <w:tab/>
        <w:t>&gt;= 0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m:oMath>
        <m:r>
          <w:rPr>
            <w:rFonts w:ascii="Cambria Math" w:hAnsi="Cambria Math"/>
          </w:rPr>
          <m:t>Isr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color w:val="auto"/>
          <w:lang w:val="ru-RU"/>
        </w:rPr>
        <w:t xml:space="preserve">;       </w:t>
      </w:r>
      <w:r>
        <w:rPr>
          <w:color w:val="auto"/>
          <w:lang w:val="ru-RU"/>
        </w:rPr>
        <w:tab/>
        <w:t>&gt;= 0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color w:val="auto"/>
          <w:lang w:val="ru-RU"/>
        </w:rPr>
        <w:t xml:space="preserve">;    </w:t>
      </w:r>
      <w:r>
        <w:rPr>
          <w:color w:val="auto"/>
          <w:lang w:val="ru-RU"/>
        </w:rPr>
        <w:tab/>
        <w:t>&gt;= 0.01; &lt;=</w:t>
      </w:r>
      <m:oMath>
        <m:r>
          <w:rPr>
            <w:rFonts w:ascii="Cambria Math" w:hAnsi="Cambria Math"/>
            <w:lang w:val="ru-RU"/>
            <w:rPrChange w:id="253" w:author="vladimirv" w:date="2020-12-06T15:17:00Z">
              <w:rPr>
                <w:rFonts w:ascii="Cambria Math" w:hAnsi="Cambria Math"/>
              </w:rPr>
            </w:rPrChange>
          </w:rPr>
          <m:t>0.2*</m:t>
        </m:r>
        <m:r>
          <w:rPr>
            <w:rFonts w:ascii="Cambria Math" w:hAnsi="Cambria Math"/>
          </w:rPr>
          <m:t>pi</m:t>
        </m:r>
      </m:oMath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#(7)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#</w:t>
      </w:r>
      <w:r>
        <w:rPr>
          <w:color w:val="auto"/>
        </w:rPr>
        <w:tab/>
      </w:r>
      <m:oMath>
        <m:r>
          <w:rPr>
            <w:rFonts w:ascii="Cambria Math" w:hAnsi="Cambria Math"/>
          </w:rPr>
          <m:t>I0</m:t>
        </m:r>
      </m:oMath>
      <w:r>
        <w:rPr>
          <w:color w:val="auto"/>
        </w:rPr>
        <w:t>;                        &gt;= 0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m:oMath>
        <m:r>
          <w:rPr>
            <w:rFonts w:ascii="Cambria Math" w:hAnsi="Cambria Math"/>
          </w:rPr>
          <m:t>Isr0</m:t>
        </m:r>
      </m:oMath>
      <w:r>
        <w:rPr>
          <w:color w:val="auto"/>
        </w:rPr>
        <w:t>;                    &gt;= 0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0</m:t>
        </m:r>
      </m:oMath>
      <w:r>
        <w:rPr>
          <w:color w:val="auto"/>
        </w:rPr>
        <w:t xml:space="preserve">;    </w:t>
      </w:r>
      <w:r>
        <w:rPr>
          <w:color w:val="auto"/>
        </w:rPr>
        <w:tab/>
        <w:t>&gt;= 0.01; &lt;=</w:t>
      </w:r>
      <m:oMath>
        <m:r>
          <w:rPr>
            <w:rFonts w:ascii="Cambria Math" w:hAnsi="Cambria Math"/>
          </w:rPr>
          <m:t>0.2*pi</m:t>
        </m:r>
      </m:oMath>
      <w:r>
        <w:rPr>
          <w:color w:val="auto"/>
        </w:rPr>
        <w:tab/>
        <w:t xml:space="preserve">    </w:t>
      </w:r>
      <w:r>
        <w:rPr>
          <w:color w:val="auto"/>
        </w:rPr>
        <w:tab/>
        <w:t xml:space="preserve">      </w:t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#(</w:t>
      </w:r>
      <w:proofErr w:type="gramEnd"/>
      <w:r>
        <w:rPr>
          <w:color w:val="auto"/>
        </w:rPr>
        <w:t>7o)</w:t>
      </w:r>
    </w:p>
    <w:p w:rsidR="000C0FA7" w:rsidRPr="00313916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AbsGTr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313916">
        <w:rPr>
          <w:color w:val="auto"/>
        </w:rPr>
        <w:t xml:space="preserve">;    </w:t>
      </w:r>
      <w:r w:rsidRPr="00313916">
        <w:rPr>
          <w:color w:val="auto"/>
        </w:rPr>
        <w:tab/>
        <w:t>&gt;= 0</w:t>
      </w:r>
      <w:r w:rsidRPr="00313916">
        <w:rPr>
          <w:color w:val="auto"/>
        </w:rPr>
        <w:tab/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известные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# </w:t>
      </w:r>
      <w:proofErr w:type="spellStart"/>
      <w:r>
        <w:rPr>
          <w:color w:val="auto"/>
        </w:rPr>
        <w:t>Papam</w:t>
      </w:r>
      <w:proofErr w:type="spellEnd"/>
      <w:r>
        <w:rPr>
          <w:color w:val="auto"/>
          <w:lang w:val="ru-RU"/>
        </w:rPr>
        <w:t xml:space="preserve">: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  <w:lang w:val="ru-RU"/>
                <w:rPrChange w:id="254" w:author="vladimirv" w:date="2020-12-06T15:17:00Z">
                  <w:rPr>
                    <w:rFonts w:ascii="Cambria Math" w:hAnsi="Cambria Math"/>
                  </w:rPr>
                </w:rPrChange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rPr>
          <w:color w:val="auto"/>
          <w:lang w:val="ru-RU"/>
        </w:rPr>
        <w:tab/>
        <w:t xml:space="preserve">     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 xml:space="preserve">  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># уравнения</w:t>
      </w:r>
    </w:p>
    <w:p w:rsidR="000C0FA7" w:rsidRPr="00313916" w:rsidRDefault="00E674A2">
      <w:pPr>
        <w:spacing w:line="240" w:lineRule="auto"/>
      </w:pPr>
      <w:r>
        <w:t>EQ</w:t>
      </w:r>
      <w:r w:rsidRPr="00313916">
        <w:t>:</w:t>
      </w:r>
      <w:r w:rsidRPr="00313916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Isr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-Isr0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</m:oMath>
      <w:r w:rsidRPr="00313916">
        <w:t xml:space="preserve">   </w:t>
      </w:r>
      <w:r w:rsidRPr="00313916">
        <w:tab/>
        <w:t xml:space="preserve">    </w:t>
      </w:r>
      <w:r w:rsidRPr="00313916">
        <w:tab/>
      </w:r>
      <w:r w:rsidRPr="00313916">
        <w:tab/>
      </w:r>
      <w:r w:rsidRPr="00313916">
        <w:tab/>
      </w:r>
      <w:proofErr w:type="gramStart"/>
      <w:r w:rsidRPr="00313916">
        <w:t>#(</w:t>
      </w:r>
      <w:proofErr w:type="gramEnd"/>
      <w:r w:rsidRPr="00313916">
        <w:t>1)</w:t>
      </w:r>
    </w:p>
    <w:p w:rsidR="000C0FA7" w:rsidRPr="00313916" w:rsidRDefault="00E674A2">
      <w:pPr>
        <w:spacing w:line="240" w:lineRule="auto"/>
        <w:ind w:left="360" w:firstLine="360"/>
      </w:pPr>
      <m:oMath>
        <m:r>
          <w:rPr>
            <w:rFonts w:ascii="Cambria Math" w:hAnsi="Cambria Math"/>
          </w:rPr>
          <m:t>Isr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2*qme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4*qme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Ame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*2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Ame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e>
            </m:d>
          </m:den>
        </m:f>
      </m:oMath>
      <w:r w:rsidRPr="00313916">
        <w:t xml:space="preserve">       </w:t>
      </w:r>
      <w:r w:rsidRPr="00313916">
        <w:tab/>
        <w:t># (4)</w:t>
      </w:r>
    </w:p>
    <w:p w:rsidR="000C0FA7" w:rsidRDefault="00E674A2">
      <w:pPr>
        <w:spacing w:line="240" w:lineRule="auto"/>
        <w:ind w:left="360" w:firstLine="360"/>
      </w:pPr>
      <m:oMath>
        <m:r>
          <w:rPr>
            <w:rFonts w:ascii="Cambria Math" w:hAnsi="Cambria Math"/>
          </w:rPr>
          <m:t>Isr0=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2*qme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4*qme*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0+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Ame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*2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Ame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e>
            </m:d>
          </m:den>
        </m:f>
      </m:oMath>
      <w:r>
        <w:t xml:space="preserve">   </w:t>
      </w:r>
      <w:r>
        <w:tab/>
        <w:t># (4o)</w:t>
      </w:r>
    </w:p>
    <w:p w:rsidR="000C0FA7" w:rsidRDefault="00502BBC">
      <w:pPr>
        <w:spacing w:line="240" w:lineRule="auto"/>
        <w:ind w:left="360" w:firstLine="360"/>
      </w:pP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pp</m:t>
                </m:r>
              </m:sub>
            </m:sSub>
            <m:r>
              <w:rPr>
                <w:rFonts w:ascii="Cambria Math" w:hAnsi="Cambria Math"/>
              </w:rPr>
              <m:t>*2</m:t>
            </m:r>
          </m:den>
        </m:f>
        <m:r>
          <w:rPr>
            <w:rFonts w:ascii="Cambria Math" w:hAnsi="Cambria Math"/>
          </w:rPr>
          <m:t>*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bs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*r*dr</m:t>
            </m:r>
          </m:e>
        </m:nary>
      </m:oMath>
      <w:r w:rsidR="00E674A2">
        <w:t xml:space="preserve">  </w:t>
      </w:r>
      <w:r w:rsidR="00E674A2">
        <w:tab/>
      </w:r>
      <w:r w:rsidR="00E674A2">
        <w:tab/>
      </w:r>
      <w:r w:rsidR="00E674A2">
        <w:tab/>
      </w:r>
      <w:r w:rsidR="00E674A2">
        <w:tab/>
        <w:t># (5)</w:t>
      </w:r>
    </w:p>
    <w:p w:rsidR="000C0FA7" w:rsidRDefault="00502BBC">
      <w:pPr>
        <w:spacing w:line="240" w:lineRule="auto"/>
        <w:ind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Ame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r>
          <w:rPr>
            <w:rFonts w:ascii="Cambria Math" w:hAnsi="Cambria Math"/>
          </w:rPr>
          <m:t>≥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/>
        </m:nary>
      </m:oMath>
      <w:r w:rsidR="00E674A2">
        <w:t xml:space="preserve">  * (</w:t>
      </w:r>
      <m:oMath>
        <m:r>
          <w:rPr>
            <w:rFonts w:ascii="Cambria Math" w:hAnsi="Cambria Math"/>
          </w:rPr>
          <m:t>Fra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+1</m:t>
        </m:r>
      </m:oMath>
      <w:r w:rsidR="00E674A2">
        <w:tab/>
      </w:r>
      <w:r w:rsidR="00E674A2">
        <w:tab/>
      </w:r>
      <w:r w:rsidR="00E674A2">
        <w:tab/>
      </w:r>
      <w:r w:rsidR="00E674A2">
        <w:tab/>
      </w:r>
      <w:r w:rsidR="00E674A2">
        <w:tab/>
        <w:t># (5a)</w:t>
      </w:r>
    </w:p>
    <w:p w:rsidR="000C0FA7" w:rsidRDefault="00502BBC">
      <w:pPr>
        <w:spacing w:line="240" w:lineRule="auto"/>
        <w:ind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Ame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r>
          <w:rPr>
            <w:rFonts w:ascii="Cambria Math" w:hAnsi="Cambria Math"/>
          </w:rPr>
          <m:t>≤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/>
        </m:nary>
      </m:oMath>
      <w:r w:rsidR="00E674A2">
        <w:t xml:space="preserve">  * (</w:t>
      </w:r>
      <m:oMath>
        <m:r>
          <w:rPr>
            <w:rFonts w:ascii="Cambria Math" w:hAnsi="Cambria Math"/>
          </w:rPr>
          <m:t>Fra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+1</m:t>
        </m:r>
      </m:oMath>
      <w:r w:rsidR="00E674A2">
        <w:tab/>
      </w:r>
      <w:r w:rsidR="00E674A2">
        <w:tab/>
      </w:r>
      <w:r w:rsidR="00E674A2">
        <w:tab/>
      </w:r>
      <w:r w:rsidR="00E674A2">
        <w:tab/>
      </w:r>
      <w:r w:rsidR="00E674A2">
        <w:tab/>
        <w:t># (5b)</w:t>
      </w:r>
      <w:r w:rsidR="00E674A2">
        <w:tab/>
      </w:r>
    </w:p>
    <w:p w:rsidR="000C0FA7" w:rsidRDefault="00E674A2">
      <w:pPr>
        <w:spacing w:line="240" w:lineRule="auto"/>
        <w:ind w:left="360" w:firstLine="360"/>
      </w:pPr>
      <w:proofErr w:type="spellStart"/>
      <w:r>
        <w:t>Amebs</w:t>
      </w:r>
      <w:proofErr w:type="spellEnd"/>
      <w:r>
        <w:t>**2 * (1+</w:t>
      </w:r>
      <w:proofErr w:type="gramStart"/>
      <w:r>
        <w:t>Fout(</w:t>
      </w:r>
      <w:proofErr w:type="gramEnd"/>
      <w:r>
        <w:t xml:space="preserve">t)) &lt;= </w:t>
      </w:r>
      <w:proofErr w:type="spellStart"/>
      <w:r>
        <w:t>qme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#(6)</w:t>
      </w:r>
    </w:p>
    <w:p w:rsidR="000C0FA7" w:rsidRDefault="00E674A2">
      <w:pPr>
        <w:spacing w:line="240" w:lineRule="auto"/>
        <w:ind w:left="360" w:firstLine="360"/>
      </w:pPr>
      <w:proofErr w:type="spellStart"/>
      <w:r>
        <w:t>Amebs</w:t>
      </w:r>
      <w:proofErr w:type="spellEnd"/>
      <w:r>
        <w:t xml:space="preserve">**2 * (1+Fout0) &lt;= </w:t>
      </w:r>
      <w:proofErr w:type="spellStart"/>
      <w:r>
        <w:t>qme</w:t>
      </w:r>
      <w:proofErr w:type="spellEnd"/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#(</w:t>
      </w:r>
      <w:proofErr w:type="gramEnd"/>
      <w:r>
        <w:t>6o)</w:t>
      </w:r>
    </w:p>
    <w:p w:rsidR="000C0FA7" w:rsidRDefault="00502BBC">
      <w:pPr>
        <w:spacing w:line="240" w:lineRule="auto"/>
        <w:ind w:left="36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AbsGTr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</m:oMath>
      <w:r w:rsidR="00E674A2">
        <w:t># (11)</w:t>
      </w:r>
    </w:p>
    <w:p w:rsidR="000C0FA7" w:rsidRDefault="00E674A2">
      <w:pPr>
        <w:spacing w:line="240" w:lineRule="auto"/>
        <w:ind w:left="360" w:firstLine="360"/>
      </w:pPr>
      <w:r>
        <w:lastRenderedPageBreak/>
        <w:t>#</w:t>
      </w:r>
      <w:r>
        <w:tab/>
      </w:r>
      <m:oMath>
        <m:r>
          <w:rPr>
            <w:rFonts w:ascii="Cambria Math" w:hAnsi="Cambria Math"/>
          </w:rPr>
          <m:t>Isr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rad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#(</w:t>
      </w:r>
      <w:proofErr w:type="gramEnd"/>
      <w:r>
        <w:t>S1)</w:t>
      </w:r>
    </w:p>
    <w:p w:rsidR="000C0FA7" w:rsidRDefault="00E674A2">
      <w:pPr>
        <w:spacing w:line="240" w:lineRule="auto"/>
        <w:ind w:left="360" w:firstLine="360"/>
      </w:pPr>
      <w:r>
        <w:t>#</w:t>
      </w:r>
      <w:r>
        <w:tab/>
      </w:r>
      <m:oMath>
        <m:r>
          <w:rPr>
            <w:rFonts w:ascii="Cambria Math" w:hAnsi="Cambria Math"/>
          </w:rPr>
          <m:t>Isr0=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I0</m:t>
            </m:r>
          </m:e>
        </m:rad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#(</w:t>
      </w:r>
      <w:proofErr w:type="gramEnd"/>
      <w:r>
        <w:t>S1o)</w:t>
      </w:r>
    </w:p>
    <w:p w:rsidR="000C0FA7" w:rsidRDefault="000C0FA7">
      <w:pPr>
        <w:spacing w:line="240" w:lineRule="auto"/>
        <w:ind w:left="360" w:firstLine="360"/>
      </w:pPr>
    </w:p>
    <w:p w:rsidR="000C0FA7" w:rsidRDefault="00502BBC">
      <w:pPr>
        <w:spacing w:line="240" w:lineRule="auto"/>
        <w:ind w:left="360" w:firstLine="360"/>
      </w:pP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den>
        </m:f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E674A2">
        <w:t>,</w:t>
      </w:r>
      <w:r w:rsidR="00E674A2">
        <w:tab/>
      </w:r>
      <w:r w:rsidR="00E674A2">
        <w:tab/>
      </w:r>
      <w:r w:rsidR="00E674A2">
        <w:tab/>
      </w:r>
      <w:r w:rsidR="00E674A2">
        <w:tab/>
      </w:r>
      <w:r w:rsidR="00E674A2">
        <w:tab/>
      </w:r>
      <w:r w:rsidR="00E674A2">
        <w:tab/>
      </w:r>
      <w:proofErr w:type="gramStart"/>
      <w:r w:rsidR="00E674A2">
        <w:t>#(</w:t>
      </w:r>
      <w:proofErr w:type="gramEnd"/>
      <w:r w:rsidR="00E674A2">
        <w:t>12)</w:t>
      </w:r>
    </w:p>
    <w:p w:rsidR="000C0FA7" w:rsidRDefault="00E674A2">
      <w:pPr>
        <w:spacing w:line="240" w:lineRule="auto"/>
        <w:ind w:left="360" w:firstLine="360"/>
        <w:rPr>
          <w:lang w:val="ru-RU"/>
        </w:rPr>
      </w:pPr>
      <w:r>
        <w:rPr>
          <w:lang w:val="ru-RU"/>
        </w:rPr>
        <w:t>#Пробные значения</w:t>
      </w:r>
    </w:p>
    <w:p w:rsidR="000C0FA7" w:rsidRDefault="00502BBC">
      <w:pPr>
        <w:spacing w:line="240" w:lineRule="auto"/>
        <w:ind w:left="360" w:firstLine="360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  <w:lang w:val="ru-RU"/>
            <w:rPrChange w:id="255" w:author="vladimirv" w:date="2020-12-06T15:17:00Z">
              <w:rPr>
                <w:rFonts w:ascii="Cambria Math" w:hAnsi="Cambria Math"/>
              </w:rPr>
            </w:rPrChange>
          </w:rPr>
          <m:t>=10</m:t>
        </m:r>
      </m:oMath>
      <w:r w:rsidR="00E674A2">
        <w:rPr>
          <w:lang w:val="ru-RU"/>
        </w:rPr>
        <w:t>, 2</w:t>
      </w:r>
    </w:p>
    <w:p w:rsidR="000C0FA7" w:rsidRDefault="000C0FA7">
      <w:pPr>
        <w:spacing w:line="240" w:lineRule="auto"/>
        <w:ind w:left="360" w:firstLine="360"/>
        <w:rPr>
          <w:color w:val="auto"/>
          <w:lang w:val="ru-RU"/>
        </w:rPr>
      </w:pPr>
    </w:p>
    <w:p w:rsidR="000C0FA7" w:rsidRDefault="00E674A2">
      <w:pPr>
        <w:pStyle w:val="a7"/>
        <w:spacing w:after="0" w:line="240" w:lineRule="auto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Файл-задание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 ПАРАМЕТРЫ РАСЧЕТОВ: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CVstep</w:t>
      </w:r>
      <w:proofErr w:type="spellEnd"/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  <w:t xml:space="preserve">=    13 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CVNumOfIter</w:t>
      </w:r>
      <w:proofErr w:type="spellEnd"/>
      <w:r>
        <w:rPr>
          <w:color w:val="auto"/>
          <w:lang w:val="ru-RU"/>
        </w:rPr>
        <w:tab/>
        <w:t>=     0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r>
        <w:rPr>
          <w:color w:val="auto"/>
        </w:rPr>
        <w:t>ExitStep</w:t>
      </w:r>
      <w:proofErr w:type="spellEnd"/>
      <w:r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ab/>
      </w:r>
      <w:proofErr w:type="gramStart"/>
      <w:r>
        <w:rPr>
          <w:color w:val="auto"/>
          <w:lang w:val="ru-RU"/>
        </w:rPr>
        <w:t>=  1</w:t>
      </w:r>
      <w:r>
        <w:rPr>
          <w:color w:val="auto"/>
        </w:rPr>
        <w:t>e</w:t>
      </w:r>
      <w:proofErr w:type="gramEnd"/>
      <w:r>
        <w:rPr>
          <w:color w:val="auto"/>
          <w:lang w:val="ru-RU"/>
        </w:rPr>
        <w:t>-7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КОНСТАПТЫ:</w:t>
      </w:r>
    </w:p>
    <w:p w:rsidR="000C0FA7" w:rsidRPr="00313916" w:rsidRDefault="00E674A2">
      <w:pPr>
        <w:spacing w:line="240" w:lineRule="auto"/>
        <w:ind w:left="360" w:firstLine="360"/>
        <w:rPr>
          <w:color w:val="auto"/>
        </w:rPr>
      </w:pPr>
      <w:r w:rsidRPr="00313916">
        <w:rPr>
          <w:color w:val="auto"/>
        </w:rPr>
        <w:t>######################## 7</w:t>
      </w:r>
    </w:p>
    <w:p w:rsidR="000C0FA7" w:rsidRPr="00313916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t</w:t>
      </w:r>
      <w:r w:rsidRPr="00313916">
        <w:rPr>
          <w:color w:val="auto"/>
        </w:rPr>
        <w:t>_</w:t>
      </w:r>
      <w:r>
        <w:rPr>
          <w:color w:val="auto"/>
        </w:rPr>
        <w:t>inj</w:t>
      </w:r>
      <w:r w:rsidRPr="00313916">
        <w:rPr>
          <w:color w:val="auto"/>
        </w:rPr>
        <w:t xml:space="preserve">7     = 6.994  </w:t>
      </w:r>
    </w:p>
    <w:p w:rsidR="000C0FA7" w:rsidRPr="00313916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qmax</w:t>
      </w:r>
      <w:r w:rsidRPr="00313916">
        <w:rPr>
          <w:color w:val="auto"/>
        </w:rPr>
        <w:t xml:space="preserve">7   = 5 #3      </w:t>
      </w:r>
    </w:p>
    <w:p w:rsidR="000C0FA7" w:rsidRPr="00313916" w:rsidRDefault="00E674A2">
      <w:pPr>
        <w:spacing w:line="240" w:lineRule="auto"/>
        <w:ind w:left="360" w:firstLine="360"/>
        <w:rPr>
          <w:color w:val="auto"/>
        </w:rPr>
      </w:pPr>
      <w:r w:rsidRPr="00313916">
        <w:rPr>
          <w:color w:val="auto"/>
        </w:rPr>
        <w:t>######################### 8</w:t>
      </w:r>
    </w:p>
    <w:p w:rsidR="000C0FA7" w:rsidRPr="00313916" w:rsidRDefault="00E674A2">
      <w:pPr>
        <w:spacing w:line="240" w:lineRule="auto"/>
        <w:ind w:left="360" w:firstLine="360"/>
        <w:rPr>
          <w:color w:val="auto"/>
        </w:rPr>
      </w:pPr>
      <w:r w:rsidRPr="00313916">
        <w:rPr>
          <w:color w:val="auto"/>
        </w:rPr>
        <w:t>#</w:t>
      </w:r>
      <w:proofErr w:type="spellStart"/>
      <w:r>
        <w:rPr>
          <w:color w:val="auto"/>
        </w:rPr>
        <w:t>t</w:t>
      </w:r>
      <w:r w:rsidRPr="00313916">
        <w:rPr>
          <w:color w:val="auto"/>
        </w:rPr>
        <w:t>_</w:t>
      </w:r>
      <w:r>
        <w:rPr>
          <w:color w:val="auto"/>
        </w:rPr>
        <w:t>inj</w:t>
      </w:r>
      <w:proofErr w:type="spellEnd"/>
      <w:r w:rsidRPr="00313916">
        <w:rPr>
          <w:color w:val="auto"/>
        </w:rPr>
        <w:t xml:space="preserve">     = 7.497 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#</w:t>
      </w:r>
      <w:proofErr w:type="spellStart"/>
      <w:r>
        <w:rPr>
          <w:color w:val="auto"/>
        </w:rPr>
        <w:t>qmax</w:t>
      </w:r>
      <w:proofErr w:type="spellEnd"/>
      <w:r>
        <w:rPr>
          <w:color w:val="auto"/>
        </w:rPr>
        <w:t xml:space="preserve">   = 6     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######################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Frac_</w:t>
      </w:r>
      <w:proofErr w:type="gramStart"/>
      <w:r>
        <w:rPr>
          <w:color w:val="auto"/>
        </w:rPr>
        <w:t>min</w:t>
      </w:r>
      <w:proofErr w:type="spellEnd"/>
      <w:r>
        <w:rPr>
          <w:color w:val="auto"/>
        </w:rPr>
        <w:t xml:space="preserve">  =</w:t>
      </w:r>
      <w:proofErr w:type="gramEnd"/>
      <w:r>
        <w:rPr>
          <w:color w:val="auto"/>
        </w:rPr>
        <w:t xml:space="preserve"> 0.5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Frac_max</w:t>
      </w:r>
      <w:proofErr w:type="spellEnd"/>
      <w:r>
        <w:rPr>
          <w:color w:val="auto"/>
        </w:rPr>
        <w:t xml:space="preserve"> = 10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W_F    </w:t>
      </w:r>
      <w:r>
        <w:rPr>
          <w:color w:val="auto"/>
        </w:rPr>
        <w:tab/>
        <w:t xml:space="preserve">    = 10.2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r_step</w:t>
      </w:r>
      <w:proofErr w:type="spellEnd"/>
      <w:r>
        <w:rPr>
          <w:color w:val="auto"/>
        </w:rPr>
        <w:t xml:space="preserve"> </w:t>
      </w:r>
      <w:r>
        <w:rPr>
          <w:color w:val="auto"/>
        </w:rPr>
        <w:tab/>
        <w:t xml:space="preserve">    = 0.02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t_step</w:t>
      </w:r>
      <w:proofErr w:type="spellEnd"/>
      <w:r>
        <w:rPr>
          <w:color w:val="auto"/>
        </w:rPr>
        <w:t xml:space="preserve">       = 0.005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t_min7      = t_inj7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t_int</w:t>
      </w:r>
      <w:proofErr w:type="spellEnd"/>
      <w:r>
        <w:rPr>
          <w:color w:val="auto"/>
        </w:rPr>
        <w:t xml:space="preserve">  </w:t>
      </w:r>
      <w:r>
        <w:rPr>
          <w:color w:val="auto"/>
        </w:rPr>
        <w:tab/>
        <w:t xml:space="preserve">    = 0.05 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</w:rPr>
        <w:t>r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ab/>
        <w:t xml:space="preserve">    = 0.44    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</w:rPr>
        <w:t>r</w:t>
      </w:r>
      <w:r>
        <w:rPr>
          <w:color w:val="auto"/>
          <w:lang w:val="ru-RU"/>
        </w:rPr>
        <w:t>_</w:t>
      </w:r>
      <w:r>
        <w:rPr>
          <w:color w:val="auto"/>
        </w:rPr>
        <w:t>pp</w:t>
      </w:r>
      <w:r>
        <w:rPr>
          <w:color w:val="auto"/>
          <w:lang w:val="ru-RU"/>
        </w:rPr>
        <w:t xml:space="preserve">   </w:t>
      </w:r>
      <w:r>
        <w:rPr>
          <w:color w:val="auto"/>
          <w:lang w:val="ru-RU"/>
        </w:rPr>
        <w:tab/>
        <w:t xml:space="preserve">    = 0.9</w:t>
      </w:r>
    </w:p>
    <w:p w:rsidR="000C0FA7" w:rsidRDefault="00E674A2">
      <w:pPr>
        <w:spacing w:line="240" w:lineRule="auto"/>
        <w:ind w:left="3240" w:firstLine="360"/>
        <w:rPr>
          <w:color w:val="auto"/>
          <w:lang w:val="ru-RU"/>
        </w:rPr>
      </w:pPr>
      <w:r>
        <w:rPr>
          <w:color w:val="auto"/>
          <w:lang w:val="ru-RU"/>
        </w:rPr>
        <w:t># МНОЖЕСТВА (СЕТКИ):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GRID:</w:t>
      </w:r>
      <w:r>
        <w:rPr>
          <w:color w:val="auto"/>
        </w:rPr>
        <w:tab/>
        <w:t xml:space="preserve">t   =     [0,    </w:t>
      </w:r>
      <w:proofErr w:type="spellStart"/>
      <w:r>
        <w:rPr>
          <w:color w:val="auto"/>
        </w:rPr>
        <w:t>t_int</w:t>
      </w:r>
      <w:proofErr w:type="spellEnd"/>
      <w:r>
        <w:rPr>
          <w:color w:val="auto"/>
        </w:rPr>
        <w:t xml:space="preserve">,    </w:t>
      </w:r>
      <w:proofErr w:type="spellStart"/>
      <w:r>
        <w:rPr>
          <w:color w:val="auto"/>
        </w:rPr>
        <w:t>t_step</w:t>
      </w:r>
      <w:proofErr w:type="spellEnd"/>
      <w:r>
        <w:rPr>
          <w:color w:val="auto"/>
        </w:rPr>
        <w:t>]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 xml:space="preserve"> = [0,    </w:t>
      </w:r>
      <w:proofErr w:type="spellStart"/>
      <w:r>
        <w:rPr>
          <w:color w:val="auto"/>
        </w:rPr>
        <w:t>r_max</w:t>
      </w:r>
      <w:proofErr w:type="spellEnd"/>
      <w:proofErr w:type="gramStart"/>
      <w:r>
        <w:rPr>
          <w:color w:val="auto"/>
        </w:rPr>
        <w:t xml:space="preserve">,  </w:t>
      </w:r>
      <w:proofErr w:type="spellStart"/>
      <w:r>
        <w:rPr>
          <w:color w:val="auto"/>
        </w:rPr>
        <w:t>r</w:t>
      </w:r>
      <w:proofErr w:type="gramEnd"/>
      <w:r>
        <w:rPr>
          <w:color w:val="auto"/>
        </w:rPr>
        <w:t>_step</w:t>
      </w:r>
      <w:proofErr w:type="spellEnd"/>
      <w:r>
        <w:rPr>
          <w:color w:val="auto"/>
        </w:rPr>
        <w:t>]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r_p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=  [</w:t>
      </w:r>
      <w:proofErr w:type="gramEnd"/>
      <w:r>
        <w:rPr>
          <w:color w:val="auto"/>
        </w:rPr>
        <w:t xml:space="preserve">0,    </w:t>
      </w:r>
      <w:proofErr w:type="spellStart"/>
      <w:r>
        <w:rPr>
          <w:color w:val="auto"/>
        </w:rPr>
        <w:t>r_pp</w:t>
      </w:r>
      <w:proofErr w:type="spellEnd"/>
      <w:r>
        <w:rPr>
          <w:color w:val="auto"/>
        </w:rPr>
        <w:t xml:space="preserve">,     </w:t>
      </w:r>
      <w:proofErr w:type="spellStart"/>
      <w:r>
        <w:rPr>
          <w:color w:val="auto"/>
        </w:rPr>
        <w:t>r_step</w:t>
      </w:r>
      <w:proofErr w:type="spellEnd"/>
      <w:r>
        <w:rPr>
          <w:color w:val="auto"/>
        </w:rPr>
        <w:t>]</w:t>
      </w:r>
    </w:p>
    <w:p w:rsidR="000C0FA7" w:rsidRDefault="00E674A2">
      <w:pPr>
        <w:spacing w:line="240" w:lineRule="auto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Tbl</w:t>
      </w:r>
      <w:proofErr w:type="spellEnd"/>
      <w:r>
        <w:rPr>
          <w:color w:val="auto"/>
        </w:rPr>
        <w:t xml:space="preserve"> = </w:t>
      </w:r>
      <w:proofErr w:type="gramStart"/>
      <w:r>
        <w:rPr>
          <w:color w:val="auto"/>
        </w:rPr>
        <w:t>Select  r</w:t>
      </w:r>
      <w:proofErr w:type="gramEnd"/>
      <w:r>
        <w:rPr>
          <w:color w:val="auto"/>
        </w:rPr>
        <w:t xml:space="preserve"> As 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, tm As t,  Pi As P7,  Pi As pP7  from ../27-002Pi_T(</w:t>
      </w:r>
      <w:proofErr w:type="spellStart"/>
      <w:r>
        <w:rPr>
          <w:color w:val="auto"/>
        </w:rPr>
        <w:t>r</w:t>
      </w:r>
      <w:proofErr w:type="gramStart"/>
      <w:r>
        <w:rPr>
          <w:color w:val="auto"/>
        </w:rPr>
        <w:t>,t</w:t>
      </w:r>
      <w:proofErr w:type="spellEnd"/>
      <w:proofErr w:type="gramEnd"/>
      <w:r>
        <w:rPr>
          <w:color w:val="auto"/>
        </w:rPr>
        <w:t>)n(r)-21/Pi(</w:t>
      </w:r>
      <w:proofErr w:type="spellStart"/>
      <w:r>
        <w:rPr>
          <w:color w:val="auto"/>
        </w:rPr>
        <w:t>r,tm</w:t>
      </w:r>
      <w:proofErr w:type="spellEnd"/>
      <w:r>
        <w:rPr>
          <w:color w:val="auto"/>
        </w:rPr>
        <w:t>).sol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proofErr w:type="spellStart"/>
      <w:proofErr w:type="gram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>.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  <w:lang w:val="ru-RU"/>
        </w:rPr>
        <w:t>(</w:t>
      </w:r>
      <w:proofErr w:type="gramEnd"/>
      <w:r>
        <w:rPr>
          <w:color w:val="auto"/>
          <w:lang w:val="ru-RU"/>
        </w:rPr>
        <w:t>'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')[:] -=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</w:t>
      </w:r>
    </w:p>
    <w:p w:rsidR="000C0FA7" w:rsidRDefault="00E674A2">
      <w:pPr>
        <w:spacing w:line="240" w:lineRule="auto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# НЕИЗВЕСТНЫЕ И ПАРАМЕТРЫ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</w:rPr>
        <w:t>:</w:t>
      </w:r>
      <w:r>
        <w:rPr>
          <w:color w:val="auto"/>
        </w:rPr>
        <w:tab/>
      </w:r>
      <w:proofErr w:type="gramStart"/>
      <w:r>
        <w:rPr>
          <w:color w:val="auto"/>
        </w:rPr>
        <w:t>P7(</w:t>
      </w:r>
      <w:proofErr w:type="spellStart"/>
      <w:proofErr w:type="gramEnd"/>
      <w:r>
        <w:rPr>
          <w:color w:val="auto"/>
        </w:rPr>
        <w:t>r_m,t</w:t>
      </w:r>
      <w:proofErr w:type="spellEnd"/>
      <w:r>
        <w:rPr>
          <w:color w:val="auto"/>
        </w:rPr>
        <w:t>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Param</w:t>
      </w:r>
      <w:proofErr w:type="spellEnd"/>
      <w:r>
        <w:rPr>
          <w:color w:val="auto"/>
        </w:rPr>
        <w:t>:</w:t>
      </w:r>
      <w:r>
        <w:rPr>
          <w:color w:val="auto"/>
        </w:rPr>
        <w:tab/>
      </w:r>
      <w:proofErr w:type="gramStart"/>
      <w:r>
        <w:rPr>
          <w:color w:val="auto"/>
        </w:rPr>
        <w:t>pP7(</w:t>
      </w:r>
      <w:proofErr w:type="spellStart"/>
      <w:proofErr w:type="gramEnd"/>
      <w:r>
        <w:rPr>
          <w:color w:val="auto"/>
        </w:rPr>
        <w:t>r_m,t</w:t>
      </w:r>
      <w:proofErr w:type="spellEnd"/>
      <w:r>
        <w:rPr>
          <w:color w:val="auto"/>
        </w:rPr>
        <w:t>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EOD</w:t>
      </w:r>
    </w:p>
    <w:p w:rsidR="000C0FA7" w:rsidRDefault="000C0FA7">
      <w:pPr>
        <w:spacing w:line="240" w:lineRule="auto"/>
        <w:ind w:left="360" w:firstLine="360"/>
        <w:rPr>
          <w:color w:val="auto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</w:rPr>
        <w:t xml:space="preserve">:  </w:t>
      </w:r>
      <w:r>
        <w:rPr>
          <w:color w:val="auto"/>
        </w:rPr>
        <w:tab/>
      </w:r>
      <w:proofErr w:type="spellStart"/>
      <w:r>
        <w:rPr>
          <w:color w:val="auto"/>
        </w:rPr>
        <w:t>A_bs</w:t>
      </w:r>
      <w:proofErr w:type="spellEnd"/>
      <w:r>
        <w:rPr>
          <w:color w:val="auto"/>
        </w:rPr>
        <w:t xml:space="preserve"> (</w:t>
      </w:r>
      <w:proofErr w:type="spellStart"/>
      <w:r>
        <w:rPr>
          <w:color w:val="auto"/>
        </w:rPr>
        <w:t>r_</w:t>
      </w:r>
      <w:proofErr w:type="gramStart"/>
      <w:r>
        <w:rPr>
          <w:color w:val="auto"/>
        </w:rPr>
        <w:t>m</w:t>
      </w:r>
      <w:proofErr w:type="spellEnd"/>
      <w:r>
        <w:rPr>
          <w:color w:val="auto"/>
        </w:rPr>
        <w:t xml:space="preserve"> )</w:t>
      </w:r>
      <w:proofErr w:type="gramEnd"/>
      <w:r>
        <w:rPr>
          <w:color w:val="auto"/>
        </w:rPr>
        <w:t>;</w:t>
      </w:r>
      <w:r>
        <w:rPr>
          <w:color w:val="auto"/>
        </w:rPr>
        <w:tab/>
        <w:t xml:space="preserve">&gt;=0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;      </w:t>
      </w:r>
      <w:r>
        <w:rPr>
          <w:color w:val="auto"/>
        </w:rPr>
        <w:tab/>
        <w:t xml:space="preserve">&gt;=0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  <w:t>qme7;</w:t>
      </w:r>
      <w:r>
        <w:rPr>
          <w:color w:val="auto"/>
        </w:rPr>
        <w:tab/>
      </w:r>
      <w:r>
        <w:rPr>
          <w:color w:val="auto"/>
        </w:rPr>
        <w:tab/>
        <w:t xml:space="preserve">&gt;=0; &lt;= </w:t>
      </w:r>
      <w:proofErr w:type="gramStart"/>
      <w:r>
        <w:rPr>
          <w:color w:val="auto"/>
        </w:rPr>
        <w:t>qmax7  #</w:t>
      </w:r>
      <w:proofErr w:type="gramEnd"/>
      <w:r>
        <w:rPr>
          <w:color w:val="auto"/>
        </w:rPr>
        <w:t xml:space="preserve">  bounds = [0, qmax7]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#(9)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Isr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t);       </w:t>
      </w:r>
      <w:r>
        <w:rPr>
          <w:color w:val="auto"/>
        </w:rPr>
        <w:tab/>
        <w:t xml:space="preserve">&gt;=0 </w:t>
      </w:r>
      <w:r>
        <w:rPr>
          <w:color w:val="auto"/>
        </w:rPr>
        <w:tab/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F_</w:t>
      </w:r>
      <w:proofErr w:type="gramStart"/>
      <w:r>
        <w:rPr>
          <w:color w:val="auto"/>
        </w:rPr>
        <w:t>out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t);    </w:t>
      </w:r>
      <w:r>
        <w:rPr>
          <w:color w:val="auto"/>
        </w:rPr>
        <w:tab/>
        <w:t>&gt;=0.01; &lt;= 0.2*pi</w:t>
      </w:r>
      <w:r>
        <w:rPr>
          <w:color w:val="auto"/>
        </w:rPr>
        <w:tab/>
        <w:t># bounds = [0.01, .2*pi]</w:t>
      </w:r>
      <w:r>
        <w:rPr>
          <w:color w:val="auto"/>
        </w:rPr>
        <w:tab/>
      </w:r>
      <w:r>
        <w:rPr>
          <w:color w:val="auto"/>
        </w:rPr>
        <w:tab/>
        <w:t>#(7)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  <w:t xml:space="preserve">Isr0;           </w:t>
      </w:r>
      <w:r>
        <w:rPr>
          <w:color w:val="auto"/>
        </w:rPr>
        <w:tab/>
        <w:t xml:space="preserve">&gt;=0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  <w:t xml:space="preserve">F_out0;    </w:t>
      </w:r>
      <w:r>
        <w:rPr>
          <w:color w:val="auto"/>
        </w:rPr>
        <w:tab/>
        <w:t>&gt;=0.01; &lt;= 0.2*</w:t>
      </w:r>
      <w:proofErr w:type="gramStart"/>
      <w:r>
        <w:rPr>
          <w:color w:val="auto"/>
        </w:rPr>
        <w:t>pi  #</w:t>
      </w:r>
      <w:proofErr w:type="gramEnd"/>
      <w:r>
        <w:rPr>
          <w:color w:val="auto"/>
        </w:rPr>
        <w:tab/>
      </w:r>
      <w:r>
        <w:rPr>
          <w:color w:val="auto"/>
        </w:rPr>
        <w:tab/>
        <w:t>bounds = [0.01, .2*pi]</w:t>
      </w:r>
      <w:r>
        <w:rPr>
          <w:color w:val="auto"/>
        </w:rPr>
        <w:tab/>
        <w:t>#(7o)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lastRenderedPageBreak/>
        <w:tab/>
      </w:r>
      <w:proofErr w:type="spellStart"/>
      <w:r>
        <w:rPr>
          <w:color w:val="auto"/>
        </w:rPr>
        <w:t>Int_r_m</w:t>
      </w:r>
      <w:proofErr w:type="spellEnd"/>
      <w:r>
        <w:rPr>
          <w:color w:val="auto"/>
        </w:rPr>
        <w:t>;</w:t>
      </w:r>
      <w:r>
        <w:rPr>
          <w:color w:val="auto"/>
        </w:rPr>
        <w:tab/>
        <w:t>&gt;=0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AbsGTr_m</w:t>
      </w:r>
      <w:proofErr w:type="spellEnd"/>
      <w:r>
        <w:rPr>
          <w:color w:val="auto"/>
        </w:rPr>
        <w:t>;</w:t>
      </w:r>
      <w:r>
        <w:rPr>
          <w:color w:val="auto"/>
        </w:rPr>
        <w:tab/>
        <w:t xml:space="preserve">&gt;=0 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# </w:t>
      </w:r>
      <w:r>
        <w:rPr>
          <w:color w:val="auto"/>
          <w:lang w:val="ru-RU"/>
        </w:rPr>
        <w:t>УРАВНЕНИЯ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>EQ:</w:t>
      </w:r>
      <w:r>
        <w:rPr>
          <w:color w:val="auto"/>
        </w:rPr>
        <w:tab/>
      </w:r>
      <w:proofErr w:type="spellStart"/>
      <w:r>
        <w:rPr>
          <w:color w:val="auto"/>
        </w:rPr>
        <w:t>A_</w:t>
      </w:r>
      <w:proofErr w:type="gramStart"/>
      <w:r>
        <w:rPr>
          <w:color w:val="auto"/>
        </w:rPr>
        <w:t>bs</w:t>
      </w:r>
      <w:proofErr w:type="spellEnd"/>
      <w:r>
        <w:rPr>
          <w:color w:val="auto"/>
        </w:rPr>
        <w:t>(</w:t>
      </w:r>
      <w:proofErr w:type="spellStart"/>
      <w:proofErr w:type="gramEnd"/>
      <w:r>
        <w:rPr>
          <w:color w:val="auto"/>
        </w:rPr>
        <w:t>r_m</w:t>
      </w:r>
      <w:proofErr w:type="spellEnd"/>
      <w:r>
        <w:rPr>
          <w:color w:val="auto"/>
        </w:rPr>
        <w:t>) ∙ (</w:t>
      </w:r>
      <w:proofErr w:type="spellStart"/>
      <w:r>
        <w:rPr>
          <w:color w:val="auto"/>
        </w:rPr>
        <w:t>Isr</w:t>
      </w:r>
      <w:proofErr w:type="spellEnd"/>
      <w:r>
        <w:rPr>
          <w:color w:val="auto"/>
        </w:rPr>
        <w:t>(t)- Isr0) = P7(</w:t>
      </w:r>
      <w:proofErr w:type="spellStart"/>
      <w:r>
        <w:rPr>
          <w:color w:val="auto"/>
        </w:rPr>
        <w:t>r_m,t</w:t>
      </w:r>
      <w:proofErr w:type="spellEnd"/>
      <w:r>
        <w:rPr>
          <w:color w:val="auto"/>
        </w:rPr>
        <w:t xml:space="preserve">)   </w:t>
      </w:r>
      <w:r>
        <w:rPr>
          <w:color w:val="auto"/>
        </w:rPr>
        <w:tab/>
        <w:t xml:space="preserve">  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(1)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Isr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t)   = 2∙qme7/(√(4∙qme7∙F_out(t)+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)    </w:t>
      </w:r>
      <w:r>
        <w:rPr>
          <w:color w:val="auto"/>
        </w:rPr>
        <w:tab/>
        <w:t># (4)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  <w:t>Isr0     = 2∙qme7</w:t>
      </w:r>
      <w:proofErr w:type="gramStart"/>
      <w:r>
        <w:rPr>
          <w:color w:val="auto"/>
        </w:rPr>
        <w:t>/(</w:t>
      </w:r>
      <w:proofErr w:type="gramEnd"/>
      <w:r>
        <w:rPr>
          <w:color w:val="auto"/>
        </w:rPr>
        <w:t>√(4∙qme7∙F_out0  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)   </w:t>
      </w:r>
      <w:r>
        <w:rPr>
          <w:color w:val="auto"/>
        </w:rPr>
        <w:tab/>
        <w:t># (4o)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Int_r_</w:t>
      </w:r>
      <w:proofErr w:type="gramStart"/>
      <w:r>
        <w:rPr>
          <w:color w:val="auto"/>
        </w:rPr>
        <w:t>m</w:t>
      </w:r>
      <w:proofErr w:type="spellEnd"/>
      <w:r>
        <w:rPr>
          <w:color w:val="auto"/>
        </w:rPr>
        <w:t xml:space="preserve">  =</w:t>
      </w:r>
      <w:proofErr w:type="gramEnd"/>
      <w:r>
        <w:rPr>
          <w:color w:val="auto"/>
        </w:rPr>
        <w:t xml:space="preserve"> 2/(</w:t>
      </w:r>
      <w:proofErr w:type="spellStart"/>
      <w:r>
        <w:rPr>
          <w:color w:val="auto"/>
        </w:rPr>
        <w:t>r_pp</w:t>
      </w:r>
      <w:proofErr w:type="spellEnd"/>
      <w:r>
        <w:rPr>
          <w:color w:val="auto"/>
        </w:rPr>
        <w:t xml:space="preserve">**2)∙∫( 0, </w:t>
      </w:r>
      <w:proofErr w:type="spellStart"/>
      <w:r>
        <w:rPr>
          <w:color w:val="auto"/>
        </w:rPr>
        <w:t>r_max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dr_m</w:t>
      </w:r>
      <w:proofErr w:type="spellEnd"/>
      <w:r>
        <w:rPr>
          <w:color w:val="auto"/>
        </w:rPr>
        <w:t>*</w:t>
      </w:r>
      <w:proofErr w:type="spellStart"/>
      <w:r>
        <w:rPr>
          <w:color w:val="auto"/>
        </w:rPr>
        <w:t>A_bs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)∙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 xml:space="preserve"> ) </w:t>
      </w:r>
      <w:r>
        <w:rPr>
          <w:color w:val="auto"/>
        </w:rPr>
        <w:tab/>
        <w:t># (5)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   &lt;= (1+Frac_max) ∙ </w:t>
      </w:r>
      <w:proofErr w:type="spellStart"/>
      <w:r>
        <w:rPr>
          <w:color w:val="auto"/>
        </w:rPr>
        <w:t>Int_r_m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(5a)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   &gt;= (1+Frac_min) ∙ </w:t>
      </w:r>
      <w:proofErr w:type="spellStart"/>
      <w:r>
        <w:rPr>
          <w:color w:val="auto"/>
        </w:rPr>
        <w:t>Int_r_m</w:t>
      </w:r>
      <w:proofErr w:type="spellEnd"/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(5b)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AbsGTr_m</w:t>
      </w:r>
      <w:proofErr w:type="spellEnd"/>
      <w:proofErr w:type="gramStart"/>
      <w:r>
        <w:rPr>
          <w:color w:val="auto"/>
        </w:rPr>
        <w:t>=(</w:t>
      </w:r>
      <w:proofErr w:type="spellStart"/>
      <w:proofErr w:type="gramEnd"/>
      <w:r>
        <w:rPr>
          <w:color w:val="auto"/>
        </w:rPr>
        <w:t>Ame_bs</w:t>
      </w:r>
      <w:proofErr w:type="spellEnd"/>
      <w:r>
        <w:rPr>
          <w:color w:val="auto"/>
        </w:rPr>
        <w:t xml:space="preserve">- </w:t>
      </w:r>
      <w:proofErr w:type="spellStart"/>
      <w:r>
        <w:rPr>
          <w:color w:val="auto"/>
        </w:rPr>
        <w:t>Int_r_m</w:t>
      </w:r>
      <w:proofErr w:type="spellEnd"/>
      <w:r>
        <w:rPr>
          <w:color w:val="auto"/>
        </w:rPr>
        <w:t>)∙</w:t>
      </w:r>
      <w:proofErr w:type="spellStart"/>
      <w:r>
        <w:rPr>
          <w:color w:val="auto"/>
        </w:rPr>
        <w:t>r_pp</w:t>
      </w:r>
      <w:proofErr w:type="spellEnd"/>
      <w:r>
        <w:rPr>
          <w:color w:val="auto"/>
        </w:rPr>
        <w:t>**2/(</w:t>
      </w:r>
      <w:proofErr w:type="spellStart"/>
      <w:r>
        <w:rPr>
          <w:color w:val="auto"/>
        </w:rPr>
        <w:t>r_pp</w:t>
      </w:r>
      <w:proofErr w:type="spellEnd"/>
      <w:r>
        <w:rPr>
          <w:color w:val="auto"/>
        </w:rPr>
        <w:t xml:space="preserve">**2-r_max**2) </w:t>
      </w:r>
      <w:r>
        <w:rPr>
          <w:color w:val="auto"/>
        </w:rPr>
        <w:tab/>
        <w:t># 11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ab/>
        <w:t xml:space="preserve"> 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 ∙ (1+F_</w:t>
      </w:r>
      <w:proofErr w:type="gramStart"/>
      <w:r>
        <w:rPr>
          <w:color w:val="auto"/>
        </w:rPr>
        <w:t>out(</w:t>
      </w:r>
      <w:proofErr w:type="gramEnd"/>
      <w:r>
        <w:rPr>
          <w:color w:val="auto"/>
        </w:rPr>
        <w:t>t)) &lt;= qme7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(6)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 ∙ (1+F_</w:t>
      </w:r>
      <w:proofErr w:type="gramStart"/>
      <w:r>
        <w:rPr>
          <w:color w:val="auto"/>
        </w:rPr>
        <w:t>out0  )</w:t>
      </w:r>
      <w:proofErr w:type="gramEnd"/>
      <w:r>
        <w:rPr>
          <w:color w:val="auto"/>
        </w:rPr>
        <w:t xml:space="preserve"> &lt;= qme7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(6o)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ab/>
        <w:t xml:space="preserve">F_out0   &lt;= </w:t>
      </w:r>
      <w:proofErr w:type="spellStart"/>
      <w:r>
        <w:rPr>
          <w:color w:val="auto"/>
        </w:rPr>
        <w:t>F_</w:t>
      </w:r>
      <w:proofErr w:type="gramStart"/>
      <w:r>
        <w:rPr>
          <w:color w:val="auto"/>
        </w:rPr>
        <w:t>out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t) * W_F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12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ab/>
      </w:r>
      <w:proofErr w:type="spellStart"/>
      <w:r>
        <w:rPr>
          <w:color w:val="auto"/>
        </w:rPr>
        <w:t>F_</w:t>
      </w:r>
      <w:proofErr w:type="gramStart"/>
      <w:r>
        <w:rPr>
          <w:color w:val="auto"/>
        </w:rPr>
        <w:t>out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t) &lt;= F_out0   * W_F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# 12</w:t>
      </w:r>
    </w:p>
    <w:p w:rsidR="000C0FA7" w:rsidRDefault="000C0FA7">
      <w:pPr>
        <w:pStyle w:val="a7"/>
        <w:spacing w:after="0" w:line="240" w:lineRule="auto"/>
        <w:rPr>
          <w:color w:val="auto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r>
        <w:rPr>
          <w:color w:val="auto"/>
        </w:rPr>
        <w:t>Obj</w:t>
      </w:r>
      <w:proofErr w:type="spellEnd"/>
      <w:r>
        <w:rPr>
          <w:color w:val="auto"/>
        </w:rPr>
        <w:t xml:space="preserve">:     </w:t>
      </w:r>
      <w:proofErr w:type="spellStart"/>
      <w:r>
        <w:rPr>
          <w:color w:val="auto"/>
        </w:rPr>
        <w:t>A_bs.Complexity</w:t>
      </w:r>
      <w:proofErr w:type="spellEnd"/>
      <w:r>
        <w:rPr>
          <w:color w:val="auto"/>
        </w:rPr>
        <w:t xml:space="preserve"> (</w:t>
      </w:r>
      <w:proofErr w:type="gramStart"/>
      <w:r>
        <w:rPr>
          <w:color w:val="auto"/>
        </w:rPr>
        <w:t>Penal[</w:t>
      </w:r>
      <w:proofErr w:type="gramEnd"/>
      <w:r>
        <w:rPr>
          <w:color w:val="auto"/>
        </w:rPr>
        <w:t xml:space="preserve">0]) + </w:t>
      </w:r>
      <w:proofErr w:type="spellStart"/>
      <w:r>
        <w:rPr>
          <w:color w:val="auto"/>
        </w:rPr>
        <w:t>Isr.Complexity</w:t>
      </w:r>
      <w:proofErr w:type="spellEnd"/>
      <w:r>
        <w:rPr>
          <w:color w:val="auto"/>
        </w:rPr>
        <w:t xml:space="preserve"> (Penal[1]) \</w:t>
      </w:r>
    </w:p>
    <w:p w:rsidR="000C0FA7" w:rsidRDefault="00E674A2">
      <w:pPr>
        <w:spacing w:line="240" w:lineRule="auto"/>
        <w:ind w:left="360" w:firstLine="360"/>
        <w:rPr>
          <w:color w:val="auto"/>
        </w:rPr>
      </w:pPr>
      <w:r>
        <w:rPr>
          <w:color w:val="auto"/>
        </w:rPr>
        <w:t xml:space="preserve">         + </w:t>
      </w:r>
      <w:proofErr w:type="spellStart"/>
      <w:r>
        <w:rPr>
          <w:color w:val="auto"/>
        </w:rPr>
        <w:t>F_out.Complexity</w:t>
      </w:r>
      <w:proofErr w:type="spellEnd"/>
      <w:r>
        <w:rPr>
          <w:color w:val="auto"/>
        </w:rPr>
        <w:t xml:space="preserve"> (</w:t>
      </w:r>
      <w:proofErr w:type="gramStart"/>
      <w:r>
        <w:rPr>
          <w:color w:val="auto"/>
        </w:rPr>
        <w:t>Penal[</w:t>
      </w:r>
      <w:proofErr w:type="gramEnd"/>
      <w:r>
        <w:rPr>
          <w:color w:val="auto"/>
        </w:rPr>
        <w:t xml:space="preserve">2]) + P7.MSD()   </w:t>
      </w:r>
    </w:p>
    <w:p w:rsidR="000C0FA7" w:rsidRDefault="00E674A2">
      <w:pPr>
        <w:pStyle w:val="ad"/>
        <w:spacing w:line="240" w:lineRule="auto"/>
        <w:rPr>
          <w:color w:val="auto"/>
          <w:lang w:val="ru-RU"/>
        </w:rPr>
      </w:pPr>
      <w:proofErr w:type="spellStart"/>
      <w:r>
        <w:rPr>
          <w:color w:val="auto"/>
        </w:rPr>
        <w:t>DrawTransp</w:t>
      </w:r>
      <w:proofErr w:type="spellEnd"/>
    </w:p>
    <w:p w:rsidR="000C0FA7" w:rsidRDefault="00E674A2">
      <w:pPr>
        <w:pStyle w:val="ad"/>
        <w:spacing w:line="240" w:lineRule="auto"/>
        <w:rPr>
          <w:color w:val="auto"/>
          <w:lang w:val="ru-RU"/>
        </w:rPr>
      </w:pPr>
      <w:r>
        <w:rPr>
          <w:color w:val="auto"/>
        </w:rPr>
        <w:t>Draw</w:t>
      </w:r>
    </w:p>
    <w:p w:rsidR="000C0FA7" w:rsidRDefault="00E674A2">
      <w:pPr>
        <w:pStyle w:val="ad"/>
        <w:spacing w:line="240" w:lineRule="auto"/>
        <w:rPr>
          <w:color w:val="auto"/>
          <w:lang w:val="ru-RU"/>
        </w:rPr>
      </w:pPr>
      <w:r>
        <w:rPr>
          <w:color w:val="auto"/>
        </w:rPr>
        <w:t>EOF</w:t>
      </w:r>
    </w:p>
    <w:p w:rsidR="000C0FA7" w:rsidRDefault="00E674A2">
      <w:pPr>
        <w:pStyle w:val="a7"/>
        <w:spacing w:after="0" w:line="240" w:lineRule="auto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Новые конструкции:</w:t>
      </w:r>
    </w:p>
    <w:p w:rsidR="000C0FA7" w:rsidRDefault="00E674A2">
      <w:pPr>
        <w:pStyle w:val="ad"/>
        <w:numPr>
          <w:ilvl w:val="0"/>
          <w:numId w:val="4"/>
        </w:numPr>
        <w:spacing w:line="240" w:lineRule="auto"/>
        <w:rPr>
          <w:color w:val="auto"/>
          <w:lang w:val="ru-RU"/>
        </w:rPr>
      </w:pP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>.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  <w:lang w:val="ru-RU"/>
        </w:rPr>
        <w:t>('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')[:] -=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 – оператор (</w:t>
      </w:r>
      <w:r>
        <w:rPr>
          <w:color w:val="auto"/>
        </w:rPr>
        <w:t>Python</w:t>
      </w:r>
      <w:r>
        <w:rPr>
          <w:color w:val="auto"/>
          <w:lang w:val="ru-RU"/>
        </w:rPr>
        <w:t>): для столбца с именем  ‘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’ таблицы </w:t>
      </w: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 xml:space="preserve"> уменьшить все значения на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</w:t>
      </w:r>
    </w:p>
    <w:p w:rsidR="000C0FA7" w:rsidRDefault="00E674A2">
      <w:pPr>
        <w:pStyle w:val="a7"/>
        <w:numPr>
          <w:ilvl w:val="0"/>
          <w:numId w:val="4"/>
        </w:numPr>
        <w:spacing w:after="0" w:line="240" w:lineRule="auto"/>
        <w:rPr>
          <w:color w:val="auto"/>
        </w:rPr>
      </w:pPr>
      <w:r>
        <w:rPr>
          <w:color w:val="auto"/>
        </w:rPr>
        <w:t>√ (4∙qme7∙F_out(t)+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 xml:space="preserve">**2) -&gt; </w:t>
      </w:r>
      <w:proofErr w:type="spellStart"/>
      <w:r>
        <w:rPr>
          <w:color w:val="auto"/>
        </w:rPr>
        <w:t>sqrt</w:t>
      </w:r>
      <w:proofErr w:type="spellEnd"/>
      <w:r>
        <w:rPr>
          <w:color w:val="auto"/>
        </w:rPr>
        <w:t xml:space="preserve"> (4∙qme7∙F_out(t)+</w:t>
      </w:r>
      <w:proofErr w:type="spellStart"/>
      <w:r>
        <w:rPr>
          <w:color w:val="auto"/>
        </w:rPr>
        <w:t>Ame_bs</w:t>
      </w:r>
      <w:proofErr w:type="spellEnd"/>
      <w:r>
        <w:rPr>
          <w:color w:val="auto"/>
        </w:rPr>
        <w:t>**2);</w:t>
      </w:r>
    </w:p>
    <w:p w:rsidR="000C0FA7" w:rsidRDefault="00E674A2">
      <w:pPr>
        <w:pStyle w:val="a7"/>
        <w:numPr>
          <w:ilvl w:val="0"/>
          <w:numId w:val="4"/>
        </w:numPr>
        <w:spacing w:after="0" w:line="240" w:lineRule="auto"/>
        <w:rPr>
          <w:color w:val="auto"/>
        </w:rPr>
      </w:pPr>
      <w:r>
        <w:rPr>
          <w:color w:val="auto"/>
        </w:rPr>
        <w:t xml:space="preserve">∫( 0, </w:t>
      </w:r>
      <w:proofErr w:type="spellStart"/>
      <w:r>
        <w:rPr>
          <w:color w:val="auto"/>
        </w:rPr>
        <w:t>r_max</w:t>
      </w:r>
      <w:proofErr w:type="spellEnd"/>
      <w:r>
        <w:rPr>
          <w:color w:val="auto"/>
        </w:rPr>
        <w:t>, d(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)*</w:t>
      </w:r>
      <w:proofErr w:type="spellStart"/>
      <w:r>
        <w:rPr>
          <w:color w:val="auto"/>
        </w:rPr>
        <w:t>A_bs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)∙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 xml:space="preserve"> ) – </w:t>
      </w:r>
      <w:r>
        <w:rPr>
          <w:color w:val="auto"/>
          <w:lang w:val="ru-RU"/>
        </w:rPr>
        <w:t>интеграл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от</w:t>
      </w:r>
      <w:r>
        <w:rPr>
          <w:color w:val="auto"/>
        </w:rPr>
        <w:t xml:space="preserve"> 0 </w:t>
      </w:r>
      <w:r>
        <w:rPr>
          <w:color w:val="auto"/>
          <w:lang w:val="ru-RU"/>
        </w:rPr>
        <w:t>до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r_max</w:t>
      </w:r>
      <w:proofErr w:type="spellEnd"/>
      <w:r>
        <w:rPr>
          <w:color w:val="auto"/>
        </w:rPr>
        <w:t xml:space="preserve"> </w:t>
      </w:r>
      <w:r>
        <w:rPr>
          <w:color w:val="auto"/>
          <w:lang w:val="ru-RU"/>
        </w:rPr>
        <w:t>для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выражения</w:t>
      </w:r>
      <w:r>
        <w:rPr>
          <w:color w:val="auto"/>
        </w:rPr>
        <w:t xml:space="preserve"> d(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)*</w:t>
      </w:r>
      <w:proofErr w:type="spellStart"/>
      <w:r>
        <w:rPr>
          <w:color w:val="auto"/>
        </w:rPr>
        <w:t>A_bs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)∙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 xml:space="preserve">.  </w:t>
      </w:r>
      <w:r>
        <w:rPr>
          <w:color w:val="auto"/>
          <w:lang w:val="ru-RU"/>
        </w:rPr>
        <w:t xml:space="preserve">Дифференциал </w:t>
      </w:r>
      <w:r>
        <w:rPr>
          <w:color w:val="auto"/>
        </w:rPr>
        <w:t>d(</w:t>
      </w:r>
      <w:proofErr w:type="spellStart"/>
      <w:r>
        <w:rPr>
          <w:color w:val="auto"/>
        </w:rPr>
        <w:t>r_m</w:t>
      </w:r>
      <w:proofErr w:type="spellEnd"/>
      <w:r>
        <w:rPr>
          <w:color w:val="auto"/>
        </w:rPr>
        <w:t>)</w:t>
      </w:r>
      <w:r>
        <w:rPr>
          <w:color w:val="auto"/>
          <w:lang w:val="ru-RU"/>
        </w:rPr>
        <w:t xml:space="preserve"> – стоит на первом месте!</w:t>
      </w:r>
    </w:p>
    <w:p w:rsidR="000C0FA7" w:rsidRDefault="00E674A2">
      <w:pPr>
        <w:spacing w:line="240" w:lineRule="auto"/>
        <w:ind w:left="360" w:firstLine="360"/>
        <w:rPr>
          <w:color w:val="auto"/>
          <w:lang w:val="ru-RU"/>
        </w:rPr>
      </w:pPr>
      <w:r>
        <w:rPr>
          <w:color w:val="auto"/>
          <w:lang w:val="ru-RU"/>
        </w:rPr>
        <w:t xml:space="preserve">Целевая функция </w:t>
      </w:r>
      <w:proofErr w:type="gramStart"/>
      <w:r>
        <w:rPr>
          <w:color w:val="auto"/>
          <w:lang w:val="ru-RU"/>
        </w:rPr>
        <w:t xml:space="preserve">( </w:t>
      </w:r>
      <w:proofErr w:type="spellStart"/>
      <w:proofErr w:type="gramEnd"/>
      <w:r>
        <w:rPr>
          <w:color w:val="auto"/>
        </w:rPr>
        <w:t>Obj</w:t>
      </w:r>
      <w:proofErr w:type="spellEnd"/>
      <w:r>
        <w:rPr>
          <w:color w:val="auto"/>
          <w:lang w:val="ru-RU"/>
        </w:rPr>
        <w:t>: ) состоит из штрафов за кривизны трех функций (</w:t>
      </w:r>
      <w:r>
        <w:rPr>
          <w:color w:val="auto"/>
        </w:rPr>
        <w:t>A</w:t>
      </w:r>
      <w:r>
        <w:rPr>
          <w:color w:val="auto"/>
          <w:lang w:val="ru-RU"/>
        </w:rPr>
        <w:t>_</w:t>
      </w:r>
      <w:proofErr w:type="spellStart"/>
      <w:r>
        <w:rPr>
          <w:color w:val="auto"/>
        </w:rPr>
        <w:t>bs</w:t>
      </w:r>
      <w:proofErr w:type="spellEnd"/>
      <w:r>
        <w:rPr>
          <w:color w:val="auto"/>
          <w:lang w:val="ru-RU"/>
        </w:rPr>
        <w:t xml:space="preserve">, </w:t>
      </w:r>
      <w:proofErr w:type="spellStart"/>
      <w:r>
        <w:rPr>
          <w:color w:val="auto"/>
        </w:rPr>
        <w:t>Isr</w:t>
      </w:r>
      <w:proofErr w:type="spellEnd"/>
      <w:r>
        <w:rPr>
          <w:color w:val="auto"/>
          <w:lang w:val="ru-RU"/>
        </w:rPr>
        <w:t xml:space="preserve">, </w:t>
      </w:r>
      <w:r>
        <w:rPr>
          <w:color w:val="auto"/>
        </w:rPr>
        <w:t>F</w:t>
      </w:r>
      <w:r>
        <w:rPr>
          <w:color w:val="auto"/>
          <w:lang w:val="ru-RU"/>
        </w:rPr>
        <w:t>_</w:t>
      </w:r>
      <w:r>
        <w:rPr>
          <w:color w:val="auto"/>
        </w:rPr>
        <w:t>out</w:t>
      </w:r>
      <w:r>
        <w:rPr>
          <w:color w:val="auto"/>
          <w:lang w:val="ru-RU"/>
        </w:rPr>
        <w:t xml:space="preserve">) и среднеквадратичного отклонения </w:t>
      </w:r>
      <w:r>
        <w:rPr>
          <w:color w:val="auto"/>
        </w:rPr>
        <w:t>P</w:t>
      </w:r>
      <w:r>
        <w:rPr>
          <w:color w:val="auto"/>
          <w:lang w:val="ru-RU"/>
        </w:rPr>
        <w:t>7 от данных.</w:t>
      </w:r>
    </w:p>
    <w:p w:rsidR="000C0FA7" w:rsidRDefault="000C0FA7">
      <w:pPr>
        <w:spacing w:line="240" w:lineRule="auto"/>
        <w:ind w:left="360"/>
        <w:rPr>
          <w:color w:val="auto"/>
          <w:lang w:val="ru-RU"/>
        </w:rPr>
      </w:pPr>
    </w:p>
    <w:p w:rsidR="00EA5BAD" w:rsidRDefault="00EA5BAD">
      <w:pPr>
        <w:spacing w:line="240" w:lineRule="auto"/>
        <w:rPr>
          <w:ins w:id="256" w:author="sokol" w:date="2020-12-07T20:51:00Z"/>
          <w:lang w:val="ru-RU"/>
        </w:rPr>
      </w:pPr>
    </w:p>
    <w:p w:rsidR="00EA5BAD" w:rsidRDefault="00EA5BAD">
      <w:pPr>
        <w:spacing w:line="240" w:lineRule="auto"/>
        <w:rPr>
          <w:ins w:id="257" w:author="sokol" w:date="2020-12-07T20:51:00Z"/>
          <w:lang w:val="ru-RU"/>
        </w:rPr>
      </w:pPr>
    </w:p>
    <w:p w:rsidR="00EA5BAD" w:rsidRDefault="00EA5BAD">
      <w:pPr>
        <w:spacing w:line="240" w:lineRule="auto"/>
        <w:rPr>
          <w:ins w:id="258" w:author="sokol" w:date="2020-12-07T20:51:00Z"/>
          <w:lang w:val="ru-RU"/>
        </w:rPr>
      </w:pPr>
    </w:p>
    <w:p w:rsidR="00EA5BAD" w:rsidRDefault="00EA5BAD">
      <w:pPr>
        <w:spacing w:line="240" w:lineRule="auto"/>
        <w:rPr>
          <w:ins w:id="259" w:author="sokol" w:date="2020-12-07T20:51:00Z"/>
          <w:lang w:val="ru-RU"/>
        </w:rPr>
      </w:pPr>
    </w:p>
    <w:p w:rsidR="00EA5BAD" w:rsidRDefault="00EA5BAD">
      <w:pPr>
        <w:spacing w:line="240" w:lineRule="auto"/>
        <w:rPr>
          <w:ins w:id="260" w:author="sokol" w:date="2020-12-07T20:51:00Z"/>
          <w:lang w:val="ru-RU"/>
        </w:rPr>
      </w:pPr>
    </w:p>
    <w:p w:rsidR="000C0FA7" w:rsidRDefault="00EA5BAD">
      <w:pPr>
        <w:spacing w:line="240" w:lineRule="auto"/>
        <w:rPr>
          <w:rFonts w:ascii="Liberation Sans" w:eastAsia="Noto Sans CJK SC Regular" w:hAnsi="Liberation Sans" w:cs="FreeSans"/>
          <w:color w:val="auto"/>
          <w:sz w:val="28"/>
          <w:szCs w:val="28"/>
          <w:lang w:val="ru-RU"/>
        </w:rPr>
      </w:pPr>
      <w:ins w:id="261" w:author="sokol" w:date="2020-12-07T20:51:00Z">
        <w:r w:rsidRPr="00B11D28">
          <w:rPr>
            <w:highlight w:val="red"/>
            <w:lang w:val="ru-RU"/>
            <w:rPrChange w:id="262" w:author="sokol" w:date="2020-12-07T20:52:00Z">
              <w:rPr>
                <w:lang w:val="ru-RU"/>
              </w:rPr>
            </w:rPrChange>
          </w:rPr>
          <w:t>№№№№№№№№№№№№№№№№ - дальше не читать!</w:t>
        </w:r>
      </w:ins>
      <w:r w:rsidR="00E674A2" w:rsidRPr="00B91CC1">
        <w:rPr>
          <w:lang w:val="ru-RU"/>
          <w:rPrChange w:id="263" w:author="vladimirv" w:date="2020-12-06T15:17:00Z">
            <w:rPr/>
          </w:rPrChange>
        </w:rPr>
        <w:br w:type="page"/>
      </w: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 xml:space="preserve"> Параметры и операторы файла вычислительного задания (</w:t>
      </w:r>
      <w:r>
        <w:rPr>
          <w:i/>
          <w:color w:val="auto"/>
          <w:lang w:val="ru-RU"/>
        </w:rPr>
        <w:t>.</w:t>
      </w:r>
      <w:proofErr w:type="spellStart"/>
      <w:r>
        <w:rPr>
          <w:i/>
          <w:color w:val="auto"/>
        </w:rPr>
        <w:t>mng</w:t>
      </w:r>
      <w:proofErr w:type="spellEnd"/>
      <w:r>
        <w:rPr>
          <w:color w:val="auto"/>
          <w:lang w:val="ru-RU"/>
        </w:rPr>
        <w:t>)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lang w:val="ru-RU"/>
        </w:rPr>
      </w:pPr>
      <w:r>
        <w:rPr>
          <w:color w:val="auto"/>
          <w:lang w:val="ru-RU"/>
        </w:rPr>
        <w:t xml:space="preserve">Переменных  с именами </w:t>
      </w:r>
      <w:r>
        <w:rPr>
          <w:color w:val="auto"/>
        </w:rPr>
        <w:t>d</w:t>
      </w:r>
      <w:r>
        <w:rPr>
          <w:color w:val="auto"/>
          <w:lang w:val="ru-RU"/>
        </w:rPr>
        <w:t xml:space="preserve">  и </w:t>
      </w:r>
      <w:r>
        <w:rPr>
          <w:color w:val="auto"/>
        </w:rPr>
        <w:t>d</w:t>
      </w:r>
      <w:r>
        <w:rPr>
          <w:color w:val="auto"/>
          <w:lang w:val="ru-RU"/>
        </w:rPr>
        <w:t xml:space="preserve">2  лучше избегать – они зарезервированы как </w:t>
      </w:r>
      <w:proofErr w:type="gramStart"/>
      <w:r>
        <w:rPr>
          <w:color w:val="auto"/>
          <w:lang w:val="ru-RU"/>
        </w:rPr>
        <w:t>символы-дифференциалов</w:t>
      </w:r>
      <w:proofErr w:type="gramEnd"/>
      <w:r>
        <w:rPr>
          <w:color w:val="auto"/>
          <w:lang w:val="ru-RU"/>
        </w:rPr>
        <w:t>.</w:t>
      </w:r>
    </w:p>
    <w:p w:rsidR="000C0FA7" w:rsidRDefault="000C0FA7">
      <w:pPr>
        <w:pStyle w:val="a7"/>
        <w:spacing w:after="0" w:line="240" w:lineRule="auto"/>
        <w:ind w:left="360"/>
        <w:rPr>
          <w:color w:val="auto"/>
          <w:lang w:val="ru-RU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  <w:lang w:val="ru-RU"/>
        </w:rPr>
        <w:t xml:space="preserve">Управляющие параметры 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>DIF1 = Central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proofErr w:type="spellStart"/>
      <w:r>
        <w:rPr>
          <w:color w:val="auto"/>
        </w:rPr>
        <w:t>RunSolver</w:t>
      </w:r>
      <w:proofErr w:type="spellEnd"/>
      <w:r>
        <w:rPr>
          <w:color w:val="auto"/>
        </w:rPr>
        <w:t xml:space="preserve">      Server </w:t>
      </w:r>
      <w:proofErr w:type="gramStart"/>
      <w:r>
        <w:rPr>
          <w:color w:val="auto"/>
        </w:rPr>
        <w:t xml:space="preserve">#  </w:t>
      </w:r>
      <w:proofErr w:type="spellStart"/>
      <w:r>
        <w:rPr>
          <w:color w:val="auto"/>
        </w:rPr>
        <w:t>ServerParallel</w:t>
      </w:r>
      <w:proofErr w:type="spellEnd"/>
      <w:proofErr w:type="gramEnd"/>
      <w:r>
        <w:rPr>
          <w:color w:val="auto"/>
        </w:rPr>
        <w:t xml:space="preserve">  # </w:t>
      </w:r>
      <w:proofErr w:type="spellStart"/>
      <w:r>
        <w:rPr>
          <w:color w:val="auto"/>
        </w:rPr>
        <w:t>LocalParallel</w:t>
      </w:r>
      <w:proofErr w:type="spellEnd"/>
      <w:r>
        <w:rPr>
          <w:color w:val="auto"/>
        </w:rPr>
        <w:t xml:space="preserve">    #Local   #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r>
        <w:rPr>
          <w:color w:val="auto"/>
        </w:rPr>
        <w:t>EOF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proofErr w:type="spellStart"/>
      <w:proofErr w:type="gramStart"/>
      <w:r>
        <w:rPr>
          <w:color w:val="auto"/>
        </w:rPr>
        <w:t>printL</w:t>
      </w:r>
      <w:proofErr w:type="spellEnd"/>
      <w:r>
        <w:rPr>
          <w:color w:val="auto"/>
          <w:lang w:val="ru-RU"/>
        </w:rPr>
        <w:t xml:space="preserve">  </w:t>
      </w:r>
      <w:r>
        <w:rPr>
          <w:color w:val="auto"/>
        </w:rPr>
        <w:t>=</w:t>
      </w:r>
      <w:proofErr w:type="gramEnd"/>
      <w:r>
        <w:rPr>
          <w:color w:val="auto"/>
        </w:rPr>
        <w:t xml:space="preserve"> 1</w:t>
      </w:r>
    </w:p>
    <w:p w:rsidR="000C0FA7" w:rsidRDefault="000C0FA7">
      <w:pPr>
        <w:pStyle w:val="a7"/>
        <w:spacing w:after="0" w:line="240" w:lineRule="auto"/>
        <w:ind w:left="567"/>
        <w:rPr>
          <w:color w:val="auto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Опции сервера</w:t>
      </w: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SET: or GRID:</w:t>
      </w:r>
    </w:p>
    <w:p w:rsidR="000C0FA7" w:rsidRDefault="00E674A2">
      <w:pPr>
        <w:pStyle w:val="a7"/>
        <w:spacing w:after="0" w:line="240" w:lineRule="auto"/>
        <w:ind w:left="720" w:firstLine="414"/>
        <w:rPr>
          <w:color w:val="auto"/>
        </w:rPr>
      </w:pPr>
      <w:r>
        <w:rPr>
          <w:color w:val="auto"/>
        </w:rPr>
        <w:t>GRID:</w:t>
      </w:r>
      <w:r>
        <w:rPr>
          <w:color w:val="auto"/>
        </w:rPr>
        <w:tab/>
        <w:t xml:space="preserve">t   = </w:t>
      </w:r>
      <w:proofErr w:type="gramStart"/>
      <w:r>
        <w:rPr>
          <w:color w:val="auto"/>
        </w:rPr>
        <w:t>[ -</w:t>
      </w:r>
      <w:proofErr w:type="gramEnd"/>
      <w:r>
        <w:rPr>
          <w:color w:val="auto"/>
        </w:rPr>
        <w:t>1.,    2.5, 0.025 ]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gx</w:t>
      </w:r>
      <w:proofErr w:type="spellEnd"/>
      <w:proofErr w:type="gramEnd"/>
      <w:r>
        <w:rPr>
          <w:color w:val="auto"/>
        </w:rPr>
        <w:t xml:space="preserve"> = [ -0.1, 2.2, 0.1   ]</w:t>
      </w:r>
    </w:p>
    <w:p w:rsidR="000C0FA7" w:rsidRDefault="00E674A2">
      <w:pPr>
        <w:pStyle w:val="a7"/>
        <w:spacing w:after="0" w:line="240" w:lineRule="auto"/>
        <w:ind w:left="1440" w:firstLine="720"/>
        <w:rPr>
          <w:color w:val="auto"/>
        </w:rPr>
      </w:pPr>
      <w:proofErr w:type="spellStart"/>
      <w:proofErr w:type="gramStart"/>
      <w:r>
        <w:rPr>
          <w:color w:val="auto"/>
        </w:rPr>
        <w:t>gv</w:t>
      </w:r>
      <w:proofErr w:type="spellEnd"/>
      <w:proofErr w:type="gramEnd"/>
      <w:r>
        <w:rPr>
          <w:color w:val="auto"/>
        </w:rPr>
        <w:t xml:space="preserve"> = [ -1,    1.5, 0.1   ]</w:t>
      </w:r>
    </w:p>
    <w:p w:rsidR="000C0FA7" w:rsidRDefault="000C0FA7">
      <w:pPr>
        <w:pStyle w:val="a7"/>
        <w:spacing w:after="0" w:line="240" w:lineRule="auto"/>
        <w:ind w:left="1134"/>
        <w:rPr>
          <w:color w:val="auto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Select</w:t>
      </w:r>
      <w:r>
        <w:rPr>
          <w:b/>
          <w:color w:val="auto"/>
          <w:lang w:val="ru-RU"/>
        </w:rPr>
        <w:t xml:space="preserve">  -  </w:t>
      </w:r>
      <w:r>
        <w:rPr>
          <w:color w:val="auto"/>
          <w:lang w:val="ru-RU"/>
        </w:rPr>
        <w:t xml:space="preserve">некоторое небольшое подмножество языка </w:t>
      </w:r>
      <w:r>
        <w:rPr>
          <w:color w:val="auto"/>
        </w:rPr>
        <w:t>SQL</w:t>
      </w:r>
    </w:p>
    <w:p w:rsidR="000C0FA7" w:rsidRDefault="00E674A2">
      <w:pPr>
        <w:pStyle w:val="ad"/>
        <w:spacing w:line="240" w:lineRule="auto"/>
        <w:ind w:left="1134" w:hanging="414"/>
        <w:rPr>
          <w:color w:val="auto"/>
        </w:rPr>
      </w:pPr>
      <w:proofErr w:type="gramStart"/>
      <w:r>
        <w:rPr>
          <w:color w:val="auto"/>
        </w:rPr>
        <w:t>Select  r</w:t>
      </w:r>
      <w:proofErr w:type="gramEnd"/>
      <w:r>
        <w:rPr>
          <w:color w:val="auto"/>
        </w:rPr>
        <w:t xml:space="preserve"> As </w:t>
      </w:r>
      <w:proofErr w:type="spellStart"/>
      <w:r>
        <w:rPr>
          <w:color w:val="auto"/>
        </w:rPr>
        <w:t>r_m,tm</w:t>
      </w:r>
      <w:proofErr w:type="spellEnd"/>
      <w:r>
        <w:rPr>
          <w:color w:val="auto"/>
        </w:rPr>
        <w:t xml:space="preserve"> As t, Pi As P_RTP, Pi As </w:t>
      </w:r>
      <w:proofErr w:type="spellStart"/>
      <w:r>
        <w:rPr>
          <w:color w:val="auto"/>
        </w:rPr>
        <w:t>pP_RTP</w:t>
      </w:r>
      <w:proofErr w:type="spellEnd"/>
      <w:r>
        <w:rPr>
          <w:color w:val="auto"/>
        </w:rPr>
        <w:t xml:space="preserve"> from ../27-Pe_Pi/Pi(</w:t>
      </w:r>
      <w:proofErr w:type="spellStart"/>
      <w:r>
        <w:rPr>
          <w:color w:val="auto"/>
        </w:rPr>
        <w:t>r</w:t>
      </w:r>
      <w:proofErr w:type="gramStart"/>
      <w:r>
        <w:rPr>
          <w:color w:val="auto"/>
        </w:rPr>
        <w:t>,tm</w:t>
      </w:r>
      <w:proofErr w:type="spellEnd"/>
      <w:proofErr w:type="gramEnd"/>
      <w:r>
        <w:rPr>
          <w:color w:val="auto"/>
        </w:rPr>
        <w:t>).sol</w:t>
      </w:r>
    </w:p>
    <w:p w:rsidR="000C0FA7" w:rsidRDefault="00E674A2">
      <w:pPr>
        <w:pStyle w:val="ad"/>
        <w:spacing w:line="240" w:lineRule="auto"/>
        <w:ind w:left="1134" w:hanging="414"/>
        <w:rPr>
          <w:color w:val="auto"/>
        </w:rPr>
      </w:pPr>
      <w:proofErr w:type="gramStart"/>
      <w:r>
        <w:rPr>
          <w:color w:val="auto"/>
        </w:rPr>
        <w:t>Select  r</w:t>
      </w:r>
      <w:proofErr w:type="gramEnd"/>
      <w:r>
        <w:rPr>
          <w:color w:val="auto"/>
        </w:rPr>
        <w:t xml:space="preserve"> As </w:t>
      </w:r>
      <w:proofErr w:type="spellStart"/>
      <w:r>
        <w:rPr>
          <w:color w:val="auto"/>
        </w:rPr>
        <w:t>r_m,tm</w:t>
      </w:r>
      <w:proofErr w:type="spellEnd"/>
      <w:r>
        <w:rPr>
          <w:color w:val="auto"/>
        </w:rPr>
        <w:t xml:space="preserve"> As t, Pi As P_RTP, Pi As </w:t>
      </w:r>
      <w:proofErr w:type="spellStart"/>
      <w:r>
        <w:rPr>
          <w:color w:val="auto"/>
        </w:rPr>
        <w:t>pP_RTP</w:t>
      </w:r>
      <w:proofErr w:type="spellEnd"/>
      <w:r>
        <w:rPr>
          <w:color w:val="auto"/>
        </w:rPr>
        <w:t xml:space="preserve"> from ../27-Pe_Pi/Pi(</w:t>
      </w:r>
      <w:proofErr w:type="spellStart"/>
      <w:r>
        <w:rPr>
          <w:color w:val="auto"/>
        </w:rPr>
        <w:t>r</w:t>
      </w:r>
      <w:proofErr w:type="gramStart"/>
      <w:r>
        <w:rPr>
          <w:color w:val="auto"/>
        </w:rPr>
        <w:t>,tm</w:t>
      </w:r>
      <w:proofErr w:type="spellEnd"/>
      <w:proofErr w:type="gramEnd"/>
      <w:r>
        <w:rPr>
          <w:color w:val="auto"/>
        </w:rPr>
        <w:t xml:space="preserve">).sol  As </w:t>
      </w:r>
      <w:proofErr w:type="spellStart"/>
      <w:r>
        <w:rPr>
          <w:color w:val="auto"/>
        </w:rPr>
        <w:t>Tbl</w:t>
      </w:r>
      <w:proofErr w:type="spellEnd"/>
    </w:p>
    <w:p w:rsidR="000C0FA7" w:rsidRDefault="00E674A2">
      <w:pPr>
        <w:pStyle w:val="ad"/>
        <w:spacing w:line="240" w:lineRule="auto"/>
        <w:ind w:left="1134" w:hanging="414"/>
        <w:rPr>
          <w:color w:val="auto"/>
        </w:rPr>
      </w:pPr>
      <w:proofErr w:type="spellStart"/>
      <w:r>
        <w:rPr>
          <w:color w:val="auto"/>
        </w:rPr>
        <w:t>Tbl</w:t>
      </w:r>
      <w:proofErr w:type="spellEnd"/>
      <w:r>
        <w:rPr>
          <w:color w:val="auto"/>
        </w:rPr>
        <w:t xml:space="preserve"> = </w:t>
      </w:r>
      <w:proofErr w:type="gramStart"/>
      <w:r>
        <w:rPr>
          <w:color w:val="auto"/>
        </w:rPr>
        <w:t>Select  r</w:t>
      </w:r>
      <w:proofErr w:type="gramEnd"/>
      <w:r>
        <w:rPr>
          <w:color w:val="auto"/>
        </w:rPr>
        <w:t xml:space="preserve"> As </w:t>
      </w:r>
      <w:proofErr w:type="spellStart"/>
      <w:r>
        <w:rPr>
          <w:color w:val="auto"/>
        </w:rPr>
        <w:t>r_m,tm</w:t>
      </w:r>
      <w:proofErr w:type="spellEnd"/>
      <w:r>
        <w:rPr>
          <w:color w:val="auto"/>
        </w:rPr>
        <w:t xml:space="preserve"> As t, Pi As P_RTP, Pi As </w:t>
      </w:r>
      <w:proofErr w:type="spellStart"/>
      <w:r>
        <w:rPr>
          <w:color w:val="auto"/>
        </w:rPr>
        <w:t>pP_RTP</w:t>
      </w:r>
      <w:proofErr w:type="spellEnd"/>
      <w:r>
        <w:rPr>
          <w:color w:val="auto"/>
        </w:rPr>
        <w:t xml:space="preserve"> from ../27-Pe_Pi/Pi(</w:t>
      </w:r>
      <w:proofErr w:type="spellStart"/>
      <w:r>
        <w:rPr>
          <w:color w:val="auto"/>
        </w:rPr>
        <w:t>r</w:t>
      </w:r>
      <w:proofErr w:type="gramStart"/>
      <w:r>
        <w:rPr>
          <w:color w:val="auto"/>
        </w:rPr>
        <w:t>,tm</w:t>
      </w:r>
      <w:proofErr w:type="spellEnd"/>
      <w:proofErr w:type="gramEnd"/>
      <w:r>
        <w:rPr>
          <w:color w:val="auto"/>
        </w:rPr>
        <w:t xml:space="preserve">).sol </w:t>
      </w:r>
    </w:p>
    <w:p w:rsidR="000C0FA7" w:rsidRDefault="00E674A2">
      <w:pPr>
        <w:pStyle w:val="ad"/>
        <w:spacing w:line="240" w:lineRule="auto"/>
        <w:ind w:left="1134" w:hanging="414"/>
        <w:rPr>
          <w:color w:val="auto"/>
          <w:lang w:val="ru-RU"/>
        </w:rPr>
      </w:pPr>
      <w:r>
        <w:rPr>
          <w:color w:val="auto"/>
        </w:rPr>
        <w:tab/>
      </w:r>
      <w:r>
        <w:rPr>
          <w:color w:val="auto"/>
          <w:lang w:val="ru-RU"/>
        </w:rPr>
        <w:t>Если требуется работа с записями таблицы (</w:t>
      </w: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>), лучше использовать вариант (</w:t>
      </w: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 xml:space="preserve">=) 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r>
        <w:rPr>
          <w:color w:val="auto"/>
        </w:rPr>
        <w:t xml:space="preserve">Select   x, t    </w:t>
      </w:r>
      <w:proofErr w:type="gramStart"/>
      <w:r>
        <w:rPr>
          <w:color w:val="auto"/>
        </w:rPr>
        <w:t xml:space="preserve">from  </w:t>
      </w:r>
      <w:proofErr w:type="gramEnd"/>
      <w:del w:id="264" w:author="vladimirv" w:date="2020-12-06T19:32:00Z">
        <w:r w:rsidDel="00221917">
          <w:rPr>
            <w:color w:val="auto"/>
          </w:rPr>
          <w:delText>Spring5.dat</w:delText>
        </w:r>
      </w:del>
      <w:ins w:id="265" w:author="vladimirv" w:date="2020-12-06T19:32:00Z">
        <w:r w:rsidR="00221917" w:rsidRPr="00221917">
          <w:rPr>
            <w:i/>
            <w:color w:val="auto"/>
          </w:rPr>
          <w:t>Spring5.dat</w:t>
        </w:r>
      </w:ins>
      <w:r>
        <w:rPr>
          <w:color w:val="auto"/>
        </w:rPr>
        <w:t xml:space="preserve">   where   x&gt;=1 and t==100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lang w:val="ru-RU"/>
        </w:rPr>
      </w:pPr>
      <w:r>
        <w:rPr>
          <w:color w:val="auto"/>
        </w:rPr>
        <w:t>Select</w:t>
      </w:r>
      <w:r>
        <w:rPr>
          <w:color w:val="auto"/>
          <w:lang w:val="ru-RU"/>
        </w:rPr>
        <w:t xml:space="preserve">   *    </w:t>
      </w:r>
      <w:proofErr w:type="gramStart"/>
      <w:r>
        <w:rPr>
          <w:color w:val="auto"/>
        </w:rPr>
        <w:t>from</w:t>
      </w:r>
      <w:r>
        <w:rPr>
          <w:color w:val="auto"/>
          <w:lang w:val="ru-RU"/>
        </w:rPr>
        <w:t xml:space="preserve">  </w:t>
      </w:r>
      <w:proofErr w:type="gramEnd"/>
      <w:del w:id="266" w:author="vladimirv" w:date="2020-12-06T19:32:00Z">
        <w:r w:rsidDel="00221917">
          <w:rPr>
            <w:color w:val="auto"/>
          </w:rPr>
          <w:delText>Spring</w:delText>
        </w:r>
        <w:r w:rsidDel="00221917">
          <w:rPr>
            <w:color w:val="auto"/>
            <w:lang w:val="ru-RU"/>
          </w:rPr>
          <w:delText>5.</w:delText>
        </w:r>
        <w:r w:rsidDel="00221917">
          <w:rPr>
            <w:color w:val="auto"/>
          </w:rPr>
          <w:delText>dat</w:delText>
        </w:r>
      </w:del>
      <w:ins w:id="267" w:author="vladimirv" w:date="2020-12-06T19:32:00Z">
        <w:r w:rsidR="00221917" w:rsidRPr="00221917">
          <w:rPr>
            <w:i/>
            <w:color w:val="auto"/>
          </w:rPr>
          <w:t>Spring</w:t>
        </w:r>
        <w:r w:rsidR="00221917" w:rsidRPr="00AA1148">
          <w:rPr>
            <w:i/>
            <w:color w:val="auto"/>
            <w:lang w:val="ru-RU"/>
            <w:rPrChange w:id="268" w:author="vladimirv" w:date="2020-12-07T01:13:00Z">
              <w:rPr>
                <w:i/>
                <w:color w:val="auto"/>
              </w:rPr>
            </w:rPrChange>
          </w:rPr>
          <w:t>5.</w:t>
        </w:r>
        <w:proofErr w:type="spellStart"/>
        <w:r w:rsidR="00221917" w:rsidRPr="00221917">
          <w:rPr>
            <w:i/>
            <w:color w:val="auto"/>
          </w:rPr>
          <w:t>dat</w:t>
        </w:r>
      </w:ins>
      <w:proofErr w:type="spellEnd"/>
      <w:r>
        <w:rPr>
          <w:color w:val="auto"/>
          <w:lang w:val="ru-RU"/>
        </w:rPr>
        <w:t xml:space="preserve"> 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lang w:val="ru-RU"/>
        </w:rPr>
      </w:pPr>
      <w:r>
        <w:rPr>
          <w:color w:val="auto"/>
        </w:rPr>
        <w:t>ROWNUM</w:t>
      </w:r>
      <w:r>
        <w:rPr>
          <w:color w:val="auto"/>
          <w:lang w:val="ru-RU"/>
        </w:rPr>
        <w:t xml:space="preserve">   </w:t>
      </w:r>
      <w:proofErr w:type="gramStart"/>
      <w:r>
        <w:rPr>
          <w:color w:val="auto"/>
          <w:lang w:val="ru-RU"/>
        </w:rPr>
        <w:t>-  Поле</w:t>
      </w:r>
      <w:proofErr w:type="gramEnd"/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  <w:lang w:val="ru-RU"/>
        </w:rPr>
        <w:t>номеры</w:t>
      </w:r>
      <w:proofErr w:type="spellEnd"/>
      <w:r>
        <w:rPr>
          <w:color w:val="auto"/>
          <w:lang w:val="ru-RU"/>
        </w:rPr>
        <w:t xml:space="preserve"> записи по порядку</w:t>
      </w:r>
    </w:p>
    <w:p w:rsidR="000C0FA7" w:rsidRDefault="00E674A2">
      <w:pPr>
        <w:spacing w:line="240" w:lineRule="auto"/>
        <w:ind w:left="720"/>
        <w:rPr>
          <w:color w:val="auto"/>
          <w:lang w:val="ru-RU"/>
        </w:rPr>
      </w:pPr>
      <w:proofErr w:type="spellStart"/>
      <w:r>
        <w:rPr>
          <w:color w:val="auto"/>
        </w:rPr>
        <w:t>EoD</w:t>
      </w:r>
      <w:proofErr w:type="spellEnd"/>
      <w:r>
        <w:rPr>
          <w:color w:val="auto"/>
          <w:lang w:val="ru-RU"/>
        </w:rPr>
        <w:t xml:space="preserve">    </w:t>
      </w:r>
      <w:proofErr w:type="gramStart"/>
      <w:r>
        <w:rPr>
          <w:color w:val="auto"/>
          <w:lang w:val="ru-RU"/>
        </w:rPr>
        <w:t>-  Закрывает</w:t>
      </w:r>
      <w:proofErr w:type="gramEnd"/>
      <w:r>
        <w:rPr>
          <w:color w:val="auto"/>
          <w:lang w:val="ru-RU"/>
        </w:rPr>
        <w:t xml:space="preserve"> открытую таблицу. Во избежание путаницы (имен столбцов с другими именами), лучше закрывать.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r>
        <w:rPr>
          <w:color w:val="auto"/>
          <w:lang w:val="ru-RU"/>
        </w:rPr>
        <w:t xml:space="preserve">   </w:t>
      </w:r>
      <w:r>
        <w:rPr>
          <w:color w:val="auto"/>
        </w:rPr>
        <w:t>Select X</w:t>
      </w:r>
      <w:proofErr w:type="gramStart"/>
      <w:r>
        <w:rPr>
          <w:color w:val="auto"/>
        </w:rPr>
        <w:t>,Y</w:t>
      </w:r>
      <w:proofErr w:type="gramEnd"/>
      <w:r>
        <w:rPr>
          <w:color w:val="auto"/>
        </w:rPr>
        <w:t xml:space="preserve">, </w:t>
      </w:r>
      <w:proofErr w:type="spellStart"/>
      <w:r>
        <w:rPr>
          <w:color w:val="auto"/>
        </w:rPr>
        <w:t>num</w:t>
      </w:r>
      <w:proofErr w:type="spellEnd"/>
      <w:r>
        <w:rPr>
          <w:color w:val="auto"/>
        </w:rPr>
        <w:t xml:space="preserve"> as Z from  </w:t>
      </w:r>
      <w:proofErr w:type="spellStart"/>
      <w:r>
        <w:rPr>
          <w:color w:val="auto"/>
        </w:rPr>
        <w:t>Les.xyz</w:t>
      </w:r>
      <w:proofErr w:type="spellEnd"/>
      <w:r>
        <w:rPr>
          <w:color w:val="auto"/>
        </w:rPr>
        <w:t xml:space="preserve"> where Z==2 </w:t>
      </w: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proofErr w:type="spellStart"/>
      <w:r>
        <w:rPr>
          <w:b/>
          <w:color w:val="auto"/>
        </w:rPr>
        <w:t>WriteSvFtbl</w:t>
      </w:r>
      <w:proofErr w:type="spellEnd"/>
    </w:p>
    <w:p w:rsidR="000C0FA7" w:rsidRDefault="00E674A2">
      <w:pPr>
        <w:pStyle w:val="a7"/>
        <w:spacing w:after="0" w:line="240" w:lineRule="auto"/>
        <w:ind w:left="1134" w:hanging="414"/>
        <w:rPr>
          <w:color w:val="auto"/>
          <w:lang w:val="ru-RU"/>
        </w:rPr>
      </w:pPr>
      <w:proofErr w:type="spellStart"/>
      <w:r>
        <w:rPr>
          <w:color w:val="auto"/>
          <w:sz w:val="20"/>
          <w:szCs w:val="20"/>
        </w:rPr>
        <w:t>WriteSvFtbl</w:t>
      </w:r>
      <w:proofErr w:type="spellEnd"/>
      <w:r>
        <w:rPr>
          <w:color w:val="auto"/>
          <w:sz w:val="20"/>
          <w:szCs w:val="20"/>
          <w:lang w:val="ru-RU"/>
        </w:rPr>
        <w:t xml:space="preserve"> "</w:t>
      </w:r>
      <w:proofErr w:type="spellStart"/>
      <w:r>
        <w:rPr>
          <w:color w:val="auto"/>
          <w:sz w:val="20"/>
          <w:szCs w:val="20"/>
        </w:rPr>
        <w:t>tmp</w:t>
      </w:r>
      <w:proofErr w:type="spellEnd"/>
      <w:r>
        <w:rPr>
          <w:color w:val="auto"/>
          <w:sz w:val="20"/>
          <w:szCs w:val="20"/>
          <w:lang w:val="ru-RU"/>
        </w:rPr>
        <w:t>.</w:t>
      </w:r>
      <w:r>
        <w:rPr>
          <w:color w:val="auto"/>
          <w:sz w:val="20"/>
          <w:szCs w:val="20"/>
        </w:rPr>
        <w:t>txt</w:t>
      </w:r>
      <w:r>
        <w:rPr>
          <w:color w:val="auto"/>
          <w:sz w:val="20"/>
          <w:szCs w:val="20"/>
          <w:lang w:val="ru-RU"/>
        </w:rPr>
        <w:t xml:space="preserve">" – </w:t>
      </w:r>
      <w:r>
        <w:rPr>
          <w:color w:val="auto"/>
          <w:lang w:val="ru-RU"/>
        </w:rPr>
        <w:t>Сохранение таблицы в текстовой файл</w:t>
      </w: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CV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  <w:lang w:val="ru-RU"/>
        </w:rPr>
        <w:t>С</w:t>
      </w:r>
      <w:proofErr w:type="spellStart"/>
      <w:r>
        <w:rPr>
          <w:color w:val="auto"/>
          <w:sz w:val="20"/>
          <w:szCs w:val="20"/>
        </w:rPr>
        <w:t>Vstep</w:t>
      </w:r>
      <w:proofErr w:type="spellEnd"/>
      <w:r>
        <w:rPr>
          <w:color w:val="auto"/>
          <w:sz w:val="20"/>
          <w:szCs w:val="20"/>
          <w:lang w:val="ru-RU"/>
        </w:rPr>
        <w:t xml:space="preserve"> = 7 – разбивает множество данных на 7 подмножеств</w:t>
      </w:r>
      <w:proofErr w:type="gramStart"/>
      <w:r>
        <w:rPr>
          <w:color w:val="auto"/>
          <w:sz w:val="20"/>
          <w:szCs w:val="20"/>
          <w:lang w:val="ru-RU"/>
        </w:rPr>
        <w:t xml:space="preserve"> :</w:t>
      </w:r>
      <w:proofErr w:type="gramEnd"/>
      <w:r>
        <w:rPr>
          <w:color w:val="auto"/>
          <w:sz w:val="20"/>
          <w:szCs w:val="20"/>
          <w:lang w:val="ru-RU"/>
        </w:rPr>
        <w:t xml:space="preserve"> 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  <w:sz w:val="20"/>
          <w:szCs w:val="20"/>
          <w:lang w:val="ru-RU"/>
        </w:rPr>
        <w:tab/>
      </w:r>
      <w:r>
        <w:rPr>
          <w:color w:val="auto"/>
          <w:sz w:val="20"/>
          <w:szCs w:val="20"/>
          <w:lang w:val="ru-RU"/>
        </w:rPr>
        <w:tab/>
      </w:r>
      <w:proofErr w:type="gramStart"/>
      <w:r>
        <w:rPr>
          <w:color w:val="auto"/>
          <w:sz w:val="20"/>
          <w:szCs w:val="20"/>
        </w:rPr>
        <w:t>[ [</w:t>
      </w:r>
      <w:proofErr w:type="gramEnd"/>
      <w:r>
        <w:rPr>
          <w:color w:val="auto"/>
          <w:sz w:val="20"/>
          <w:szCs w:val="20"/>
        </w:rPr>
        <w:t>0,7,14…], [1,8,15…] … [6,13…] ]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sz w:val="20"/>
          <w:szCs w:val="20"/>
        </w:rPr>
      </w:pPr>
      <w:proofErr w:type="spellStart"/>
      <w:r>
        <w:rPr>
          <w:color w:val="auto"/>
          <w:sz w:val="20"/>
          <w:szCs w:val="20"/>
        </w:rPr>
        <w:t>MakeSets_byParam</w:t>
      </w:r>
      <w:proofErr w:type="spellEnd"/>
      <w:r>
        <w:rPr>
          <w:b/>
          <w:color w:val="auto"/>
          <w:sz w:val="20"/>
          <w:szCs w:val="20"/>
        </w:rPr>
        <w:t xml:space="preserve">  </w:t>
      </w:r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ParamName</w:t>
      </w:r>
      <w:proofErr w:type="spellEnd"/>
      <w:r>
        <w:rPr>
          <w:color w:val="auto"/>
          <w:sz w:val="20"/>
          <w:szCs w:val="20"/>
        </w:rPr>
        <w:t xml:space="preserve"> =Data   Every =3   Margin =0</w:t>
      </w:r>
    </w:p>
    <w:p w:rsidR="000C0FA7" w:rsidRDefault="00E674A2">
      <w:pPr>
        <w:pStyle w:val="a7"/>
        <w:spacing w:after="0" w:line="240" w:lineRule="auto"/>
        <w:ind w:left="360"/>
        <w:rPr>
          <w:color w:val="auto"/>
          <w:lang w:val="ru-RU"/>
        </w:rPr>
      </w:pPr>
      <w:r>
        <w:rPr>
          <w:color w:val="auto"/>
        </w:rPr>
        <w:t xml:space="preserve">     </w:t>
      </w:r>
      <w:r>
        <w:rPr>
          <w:color w:val="auto"/>
        </w:rPr>
        <w:tab/>
      </w:r>
      <w:r>
        <w:rPr>
          <w:color w:val="auto"/>
        </w:rPr>
        <w:tab/>
      </w:r>
      <w:proofErr w:type="spellStart"/>
      <w:r>
        <w:rPr>
          <w:color w:val="auto"/>
        </w:rPr>
        <w:t>MakeSets</w:t>
      </w:r>
      <w:proofErr w:type="spellEnd"/>
      <w:r>
        <w:rPr>
          <w:color w:val="auto"/>
          <w:lang w:val="ru-RU"/>
        </w:rPr>
        <w:t>_</w:t>
      </w:r>
      <w:r>
        <w:rPr>
          <w:color w:val="auto"/>
        </w:rPr>
        <w:t>by</w:t>
      </w:r>
      <w:r>
        <w:rPr>
          <w:color w:val="auto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color w:val="auto"/>
          <w:sz w:val="20"/>
          <w:szCs w:val="20"/>
        </w:rPr>
        <w:t>Param</w:t>
      </w:r>
      <w:proofErr w:type="spellEnd"/>
      <w:r>
        <w:rPr>
          <w:color w:val="auto"/>
          <w:lang w:val="ru-RU"/>
        </w:rPr>
        <w:t xml:space="preserve">  </w:t>
      </w:r>
      <w:r>
        <w:rPr>
          <w:color w:val="auto"/>
        </w:rPr>
        <w:t>Data</w:t>
      </w:r>
      <w:proofErr w:type="gramEnd"/>
      <w:r>
        <w:rPr>
          <w:color w:val="auto"/>
          <w:lang w:val="ru-RU"/>
        </w:rPr>
        <w:t xml:space="preserve">  13 4</w:t>
      </w:r>
    </w:p>
    <w:p w:rsidR="000C0FA7" w:rsidRDefault="00E674A2">
      <w:pPr>
        <w:pStyle w:val="a7"/>
        <w:spacing w:after="0"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  <w:sz w:val="20"/>
          <w:szCs w:val="20"/>
          <w:lang w:val="ru-RU"/>
        </w:rPr>
        <w:t xml:space="preserve">разбивает множество данных на 13 подмножеств на основе столбца </w:t>
      </w:r>
      <w:r>
        <w:rPr>
          <w:color w:val="auto"/>
        </w:rPr>
        <w:t>Data</w:t>
      </w:r>
    </w:p>
    <w:p w:rsidR="000C0FA7" w:rsidRDefault="00E674A2">
      <w:pPr>
        <w:pStyle w:val="a7"/>
        <w:spacing w:after="0"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В обучающей последовательности убирает поля (по 4 до и после)</w:t>
      </w:r>
    </w:p>
    <w:p w:rsidR="000C0FA7" w:rsidRDefault="00E674A2">
      <w:pPr>
        <w:pStyle w:val="a7"/>
        <w:spacing w:after="0" w:line="240" w:lineRule="auto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Важно при работе с временными рядами.</w:t>
      </w:r>
    </w:p>
    <w:p w:rsidR="000C0FA7" w:rsidRDefault="00E674A2">
      <w:pPr>
        <w:pStyle w:val="a7"/>
        <w:spacing w:after="0" w:line="240" w:lineRule="auto"/>
        <w:ind w:left="360"/>
        <w:rPr>
          <w:color w:val="auto"/>
          <w:sz w:val="20"/>
          <w:szCs w:val="20"/>
          <w:lang w:val="ru-RU"/>
        </w:rPr>
      </w:pPr>
      <w:r>
        <w:rPr>
          <w:color w:val="auto"/>
          <w:lang w:val="ru-RU"/>
        </w:rPr>
        <w:t xml:space="preserve"> 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b/>
          <w:color w:val="auto"/>
          <w:lang w:val="ru-RU"/>
        </w:rPr>
        <w:t xml:space="preserve"> </w:t>
      </w:r>
      <w:r>
        <w:rPr>
          <w:b/>
          <w:color w:val="auto"/>
          <w:lang w:val="ru-RU"/>
        </w:rPr>
        <w:tab/>
      </w:r>
      <w:proofErr w:type="spellStart"/>
      <w:r>
        <w:rPr>
          <w:color w:val="auto"/>
          <w:sz w:val="20"/>
          <w:szCs w:val="20"/>
        </w:rPr>
        <w:t>MakeSets_</w:t>
      </w:r>
      <w:proofErr w:type="gramStart"/>
      <w:r>
        <w:rPr>
          <w:color w:val="auto"/>
          <w:sz w:val="20"/>
          <w:szCs w:val="20"/>
        </w:rPr>
        <w:t>byParts</w:t>
      </w:r>
      <w:proofErr w:type="spellEnd"/>
      <w:r>
        <w:rPr>
          <w:color w:val="auto"/>
          <w:sz w:val="20"/>
          <w:szCs w:val="20"/>
        </w:rPr>
        <w:t xml:space="preserve">  Every</w:t>
      </w:r>
      <w:proofErr w:type="gramEnd"/>
      <w:r>
        <w:rPr>
          <w:color w:val="auto"/>
          <w:sz w:val="20"/>
          <w:szCs w:val="20"/>
        </w:rPr>
        <w:t xml:space="preserve"> =3  </w:t>
      </w:r>
      <w:proofErr w:type="spellStart"/>
      <w:r>
        <w:rPr>
          <w:color w:val="auto"/>
          <w:sz w:val="20"/>
          <w:szCs w:val="20"/>
        </w:rPr>
        <w:t>PartSize</w:t>
      </w:r>
      <w:proofErr w:type="spellEnd"/>
      <w:r>
        <w:rPr>
          <w:color w:val="auto"/>
          <w:sz w:val="20"/>
          <w:szCs w:val="20"/>
        </w:rPr>
        <w:t xml:space="preserve"> =96  Margin =4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 xml:space="preserve">     </w:t>
      </w:r>
      <w:r>
        <w:rPr>
          <w:color w:val="auto"/>
        </w:rPr>
        <w:tab/>
      </w:r>
      <w:r>
        <w:rPr>
          <w:color w:val="auto"/>
        </w:rPr>
        <w:tab/>
      </w:r>
      <w:proofErr w:type="spellStart"/>
      <w:r>
        <w:rPr>
          <w:color w:val="auto"/>
        </w:rPr>
        <w:t>MakeSets_byParts</w:t>
      </w:r>
      <w:proofErr w:type="spellEnd"/>
      <w:r>
        <w:rPr>
          <w:color w:val="auto"/>
        </w:rPr>
        <w:t xml:space="preserve">   </w:t>
      </w:r>
      <w:proofErr w:type="gramStart"/>
      <w:r>
        <w:rPr>
          <w:color w:val="auto"/>
        </w:rPr>
        <w:t>3  96</w:t>
      </w:r>
      <w:proofErr w:type="gramEnd"/>
      <w:r>
        <w:rPr>
          <w:color w:val="auto"/>
        </w:rPr>
        <w:t xml:space="preserve">  4</w:t>
      </w:r>
    </w:p>
    <w:p w:rsidR="000C0FA7" w:rsidRDefault="00E674A2">
      <w:pPr>
        <w:pStyle w:val="a7"/>
        <w:spacing w:after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  <w:t xml:space="preserve">  </w:t>
      </w:r>
      <w:r>
        <w:rPr>
          <w:color w:val="auto"/>
          <w:sz w:val="20"/>
          <w:szCs w:val="20"/>
          <w:lang w:val="ru-RU"/>
        </w:rPr>
        <w:t>По</w:t>
      </w:r>
      <w:r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  <w:lang w:val="ru-RU"/>
        </w:rPr>
        <w:t>умолчанию</w:t>
      </w:r>
      <w:r>
        <w:rPr>
          <w:color w:val="auto"/>
          <w:sz w:val="20"/>
          <w:szCs w:val="20"/>
        </w:rPr>
        <w:t xml:space="preserve">                 Every=7,  </w:t>
      </w:r>
      <w:proofErr w:type="spellStart"/>
      <w:r>
        <w:rPr>
          <w:color w:val="auto"/>
          <w:sz w:val="20"/>
          <w:szCs w:val="20"/>
        </w:rPr>
        <w:t>PartSize</w:t>
      </w:r>
      <w:proofErr w:type="spellEnd"/>
      <w:r>
        <w:rPr>
          <w:color w:val="auto"/>
          <w:sz w:val="20"/>
          <w:szCs w:val="20"/>
        </w:rPr>
        <w:t xml:space="preserve"> = 1; Margin=0</w:t>
      </w:r>
    </w:p>
    <w:p w:rsidR="000C0FA7" w:rsidRDefault="00E674A2">
      <w:pPr>
        <w:pStyle w:val="a7"/>
        <w:spacing w:after="0" w:line="240" w:lineRule="auto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  <w:lang w:val="ru-RU"/>
        </w:rPr>
        <w:t>С</w:t>
      </w:r>
      <w:proofErr w:type="spellStart"/>
      <w:r>
        <w:rPr>
          <w:color w:val="auto"/>
          <w:sz w:val="20"/>
          <w:szCs w:val="20"/>
        </w:rPr>
        <w:t>Vstep</w:t>
      </w:r>
      <w:proofErr w:type="spellEnd"/>
      <w:r>
        <w:rPr>
          <w:color w:val="auto"/>
          <w:sz w:val="20"/>
          <w:szCs w:val="20"/>
          <w:lang w:val="ru-RU"/>
        </w:rPr>
        <w:t xml:space="preserve"> = 7 – разбивает множество данных на 7 подмножеств</w:t>
      </w:r>
      <w:proofErr w:type="gramStart"/>
      <w:r>
        <w:rPr>
          <w:color w:val="auto"/>
          <w:sz w:val="20"/>
          <w:szCs w:val="20"/>
          <w:lang w:val="ru-RU"/>
        </w:rPr>
        <w:t xml:space="preserve"> :</w:t>
      </w:r>
      <w:proofErr w:type="gramEnd"/>
      <w:r>
        <w:rPr>
          <w:color w:val="auto"/>
          <w:sz w:val="20"/>
          <w:szCs w:val="20"/>
          <w:lang w:val="ru-RU"/>
        </w:rPr>
        <w:t xml:space="preserve"> 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  <w:sz w:val="20"/>
          <w:szCs w:val="20"/>
          <w:lang w:val="ru-RU"/>
        </w:rPr>
        <w:tab/>
      </w:r>
      <w:r>
        <w:rPr>
          <w:color w:val="auto"/>
          <w:sz w:val="20"/>
          <w:szCs w:val="20"/>
          <w:lang w:val="ru-RU"/>
        </w:rPr>
        <w:tab/>
      </w:r>
      <w:proofErr w:type="gramStart"/>
      <w:r>
        <w:rPr>
          <w:color w:val="auto"/>
          <w:sz w:val="20"/>
          <w:szCs w:val="20"/>
        </w:rPr>
        <w:t>[ [</w:t>
      </w:r>
      <w:proofErr w:type="gramEnd"/>
      <w:r>
        <w:rPr>
          <w:color w:val="auto"/>
          <w:sz w:val="20"/>
          <w:szCs w:val="20"/>
        </w:rPr>
        <w:t>0,7,14…], [1,8,15…] … [6,13…] ]</w:t>
      </w:r>
    </w:p>
    <w:p w:rsidR="000C0FA7" w:rsidRDefault="000C0FA7">
      <w:pPr>
        <w:pStyle w:val="a7"/>
        <w:spacing w:after="0" w:line="240" w:lineRule="auto"/>
        <w:ind w:left="1134"/>
        <w:rPr>
          <w:b/>
          <w:color w:val="auto"/>
          <w:lang w:val="ru-RU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VAR: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sz w:val="20"/>
          <w:szCs w:val="20"/>
          <w:lang w:val="ru-RU"/>
        </w:rPr>
      </w:pPr>
      <w:proofErr w:type="spellStart"/>
      <w:r>
        <w:rPr>
          <w:color w:val="auto"/>
          <w:sz w:val="20"/>
          <w:szCs w:val="20"/>
          <w:lang w:val="ru-RU"/>
        </w:rPr>
        <w:t>PolyPow</w:t>
      </w:r>
      <w:proofErr w:type="spellEnd"/>
      <w:r>
        <w:rPr>
          <w:color w:val="auto"/>
          <w:sz w:val="20"/>
          <w:szCs w:val="20"/>
          <w:lang w:val="ru-RU"/>
        </w:rPr>
        <w:t xml:space="preserve">  - степень полинома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lang w:val="ru-RU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</w:r>
      <w:r>
        <w:rPr>
          <w:color w:val="auto"/>
        </w:rPr>
        <w:t>x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 ;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∈ [ , 2.5,0.025];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∈ [ -6.,7 ];     #  &lt;=7;  &gt;= -6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  <w:lang w:val="ru-RU"/>
        </w:rPr>
        <w:tab/>
      </w:r>
      <w:proofErr w:type="gramStart"/>
      <w:r>
        <w:rPr>
          <w:color w:val="auto"/>
        </w:rPr>
        <w:t>v</w:t>
      </w:r>
      <w:proofErr w:type="gramEnd"/>
      <w:r>
        <w:rPr>
          <w:color w:val="auto"/>
        </w:rPr>
        <w:t xml:space="preserve"> ( t )</w:t>
      </w:r>
    </w:p>
    <w:p w:rsidR="000C0FA7" w:rsidRDefault="00E674A2">
      <w:pPr>
        <w:pStyle w:val="a7"/>
        <w:spacing w:after="0" w:line="240" w:lineRule="auto"/>
        <w:ind w:left="1134"/>
        <w:rPr>
          <w:color w:val="auto"/>
        </w:rPr>
      </w:pPr>
      <w:r>
        <w:rPr>
          <w:color w:val="auto"/>
        </w:rPr>
        <w:lastRenderedPageBreak/>
        <w:t xml:space="preserve">      </w:t>
      </w:r>
      <w:proofErr w:type="gramStart"/>
      <w:r>
        <w:rPr>
          <w:color w:val="auto"/>
        </w:rPr>
        <w:t>f</w:t>
      </w:r>
      <w:proofErr w:type="gramEnd"/>
      <w:r>
        <w:rPr>
          <w:color w:val="auto"/>
        </w:rPr>
        <w:t xml:space="preserve"> ( </w:t>
      </w:r>
      <w:proofErr w:type="spellStart"/>
      <w:r>
        <w:rPr>
          <w:color w:val="auto"/>
        </w:rPr>
        <w:t>gx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gv</w:t>
      </w:r>
      <w:proofErr w:type="spellEnd"/>
      <w:r>
        <w:rPr>
          <w:color w:val="auto"/>
        </w:rPr>
        <w:t xml:space="preserve"> );    </w:t>
      </w:r>
      <w:proofErr w:type="spellStart"/>
      <w:r>
        <w:rPr>
          <w:color w:val="auto"/>
        </w:rPr>
        <w:t>PolyPow</w:t>
      </w:r>
      <w:proofErr w:type="spellEnd"/>
      <w:r>
        <w:rPr>
          <w:color w:val="auto"/>
        </w:rPr>
        <w:t xml:space="preserve"> = 6  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proofErr w:type="spellStart"/>
      <w:r>
        <w:rPr>
          <w:color w:val="auto"/>
        </w:rPr>
        <w:t>var</w:t>
      </w:r>
      <w:proofErr w:type="spellEnd"/>
      <w:r>
        <w:rPr>
          <w:color w:val="auto"/>
        </w:rPr>
        <w:t xml:space="preserve">:    </w:t>
      </w:r>
      <w:r>
        <w:rPr>
          <w:color w:val="auto"/>
        </w:rPr>
        <w:tab/>
        <w:t>x ( t ) ;   t ∈  t64;  x ∈  [ -10.,10 ];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x</w:t>
      </w:r>
      <w:proofErr w:type="gramEnd"/>
      <w:r>
        <w:rPr>
          <w:color w:val="auto"/>
        </w:rPr>
        <w:t xml:space="preserve"> ( t ) ;   </w:t>
      </w:r>
      <w:proofErr w:type="spellStart"/>
      <w:r>
        <w:rPr>
          <w:color w:val="auto"/>
        </w:rPr>
        <w:t>DataFile</w:t>
      </w:r>
      <w:proofErr w:type="spellEnd"/>
      <w:r>
        <w:rPr>
          <w:color w:val="auto"/>
        </w:rPr>
        <w:t xml:space="preserve"> =  ../DATA/</w:t>
      </w:r>
      <w:del w:id="269" w:author="vladimirv" w:date="2020-12-06T19:32:00Z">
        <w:r w:rsidDel="00221917">
          <w:rPr>
            <w:color w:val="auto"/>
          </w:rPr>
          <w:delText>Spring5.dat</w:delText>
        </w:r>
      </w:del>
      <w:ins w:id="270" w:author="vladimirv" w:date="2020-12-06T19:32:00Z">
        <w:r w:rsidR="00221917" w:rsidRPr="00221917">
          <w:rPr>
            <w:i/>
            <w:color w:val="auto"/>
          </w:rPr>
          <w:t>Spring5.dat</w:t>
        </w:r>
      </w:ins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x</w:t>
      </w:r>
      <w:proofErr w:type="gramEnd"/>
      <w:r>
        <w:rPr>
          <w:color w:val="auto"/>
        </w:rPr>
        <w:t xml:space="preserve"> ( t ) ;   Select    </w:t>
      </w:r>
      <w:proofErr w:type="spellStart"/>
      <w:r>
        <w:rPr>
          <w:color w:val="auto"/>
        </w:rPr>
        <w:t>x,t</w:t>
      </w:r>
      <w:proofErr w:type="spellEnd"/>
      <w:r>
        <w:rPr>
          <w:color w:val="auto"/>
        </w:rPr>
        <w:t xml:space="preserve"> from ../DATA/</w:t>
      </w:r>
      <w:del w:id="271" w:author="vladimirv" w:date="2020-12-06T19:32:00Z">
        <w:r w:rsidDel="00221917">
          <w:rPr>
            <w:color w:val="auto"/>
          </w:rPr>
          <w:delText>Spring5.dat</w:delText>
        </w:r>
      </w:del>
      <w:ins w:id="272" w:author="vladimirv" w:date="2020-12-06T19:32:00Z">
        <w:r w:rsidR="00221917" w:rsidRPr="00221917">
          <w:rPr>
            <w:i/>
            <w:color w:val="auto"/>
          </w:rPr>
          <w:t>Spring5.dat</w:t>
        </w:r>
      </w:ins>
    </w:p>
    <w:p w:rsidR="000C0FA7" w:rsidRDefault="00E674A2">
      <w:pPr>
        <w:pStyle w:val="a7"/>
        <w:spacing w:after="0" w:line="240" w:lineRule="auto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</w:rPr>
        <w:t xml:space="preserve">                 d</w:t>
      </w:r>
      <w:r>
        <w:rPr>
          <w:color w:val="auto"/>
          <w:sz w:val="20"/>
          <w:szCs w:val="20"/>
          <w:lang w:val="ru-RU"/>
        </w:rPr>
        <w:t>/</w:t>
      </w:r>
      <w:proofErr w:type="gramStart"/>
      <w:r>
        <w:rPr>
          <w:color w:val="auto"/>
          <w:sz w:val="20"/>
          <w:szCs w:val="20"/>
        </w:rPr>
        <w:t>d</w:t>
      </w:r>
      <w:r>
        <w:rPr>
          <w:color w:val="auto"/>
          <w:sz w:val="20"/>
          <w:szCs w:val="20"/>
          <w:lang w:val="ru-RU"/>
        </w:rPr>
        <w:t>(</w:t>
      </w:r>
      <w:proofErr w:type="gramEnd"/>
      <w:r>
        <w:rPr>
          <w:color w:val="auto"/>
          <w:sz w:val="20"/>
          <w:szCs w:val="20"/>
        </w:rPr>
        <w:t>t</w:t>
      </w:r>
      <w:r>
        <w:rPr>
          <w:color w:val="auto"/>
          <w:sz w:val="20"/>
          <w:szCs w:val="20"/>
          <w:lang w:val="ru-RU"/>
        </w:rPr>
        <w:t>)  -  полный интервал автоматически уменьшается на шаг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VAR</w:t>
      </w:r>
      <w:proofErr w:type="gramStart"/>
      <w:r>
        <w:rPr>
          <w:color w:val="auto"/>
          <w:sz w:val="20"/>
          <w:szCs w:val="20"/>
        </w:rPr>
        <w:t>:</w:t>
      </w:r>
      <w:r>
        <w:rPr>
          <w:b/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ρ,t</m:t>
            </m:r>
          </m:e>
        </m:d>
      </m:oMath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;</w:t>
      </w:r>
      <w:proofErr w:type="gram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  t </w:t>
      </w:r>
      <w:r>
        <w:rPr>
          <w:rFonts w:ascii="Cambria Math" w:eastAsiaTheme="minorEastAsia" w:hAnsi="Cambria Math" w:cs="Cambria Math"/>
          <w:color w:val="auto"/>
          <w:sz w:val="24"/>
          <w:szCs w:val="24"/>
        </w:rPr>
        <w:t>∈</w:t>
      </w: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Time;  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ab/>
        <w:t xml:space="preserve">ρ </w:t>
      </w:r>
      <w:r>
        <w:rPr>
          <w:rFonts w:ascii="Cambria Math" w:eastAsiaTheme="minorEastAsia" w:hAnsi="Cambria Math" w:cs="Cambria Math"/>
          <w:color w:val="auto"/>
          <w:sz w:val="24"/>
          <w:szCs w:val="24"/>
        </w:rPr>
        <w:t>∈</w:t>
      </w: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;   T </w:t>
      </w:r>
      <w:r>
        <w:rPr>
          <w:rFonts w:ascii="Cambria Math" w:eastAsiaTheme="minorEastAsia" w:hAnsi="Cambria Math" w:cs="Cambria Math"/>
          <w:color w:val="auto"/>
          <w:sz w:val="24"/>
          <w:szCs w:val="24"/>
        </w:rPr>
        <w:t>∈</w:t>
      </w:r>
      <w:r>
        <w:rPr>
          <w:color w:val="auto"/>
          <w:sz w:val="20"/>
          <w:szCs w:val="20"/>
        </w:rPr>
        <w:t xml:space="preserve"> [0,delH2O];   </w:t>
      </w:r>
      <w:proofErr w:type="spellStart"/>
      <w:r>
        <w:rPr>
          <w:color w:val="auto"/>
          <w:sz w:val="20"/>
          <w:szCs w:val="20"/>
        </w:rPr>
        <w:t>PolyPow</w:t>
      </w:r>
      <w:proofErr w:type="spellEnd"/>
      <w:r>
        <w:rPr>
          <w:color w:val="auto"/>
          <w:sz w:val="20"/>
          <w:szCs w:val="20"/>
        </w:rPr>
        <w:t xml:space="preserve"> =5; 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  <w:sz w:val="20"/>
          <w:szCs w:val="20"/>
        </w:rPr>
        <w:t xml:space="preserve">          </w:t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  <w:proofErr w:type="gramStart"/>
      <w:r>
        <w:rPr>
          <w:color w:val="auto"/>
          <w:sz w:val="20"/>
          <w:szCs w:val="20"/>
        </w:rPr>
        <w:t>E  (</w:t>
      </w:r>
      <w:proofErr w:type="gramEnd"/>
      <w:r>
        <w:rPr>
          <w:color w:val="auto"/>
          <w:sz w:val="20"/>
          <w:szCs w:val="20"/>
        </w:rPr>
        <w:t xml:space="preserve"> t );  t </w:t>
      </w:r>
      <w:r>
        <w:rPr>
          <w:rFonts w:ascii="Cambria Math" w:hAnsi="Cambria Math" w:cs="Cambria Math"/>
          <w:color w:val="auto"/>
          <w:sz w:val="20"/>
          <w:szCs w:val="20"/>
        </w:rPr>
        <w:t>∈</w:t>
      </w:r>
      <w:r>
        <w:rPr>
          <w:color w:val="auto"/>
          <w:sz w:val="20"/>
          <w:szCs w:val="20"/>
        </w:rPr>
        <w:t xml:space="preserve"> [0, </w:t>
      </w:r>
      <w:proofErr w:type="spellStart"/>
      <w:r>
        <w:rPr>
          <w:color w:val="auto"/>
          <w:sz w:val="20"/>
          <w:szCs w:val="20"/>
        </w:rPr>
        <w:t>t_max</w:t>
      </w:r>
      <w:proofErr w:type="spellEnd"/>
      <w:r>
        <w:rPr>
          <w:color w:val="auto"/>
          <w:sz w:val="20"/>
          <w:szCs w:val="20"/>
        </w:rPr>
        <w:t>, 1];      &gt;=0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  <w:sz w:val="20"/>
          <w:szCs w:val="20"/>
        </w:rPr>
        <w:tab/>
      </w:r>
      <w:proofErr w:type="spellStart"/>
      <w:r>
        <w:rPr>
          <w:color w:val="auto"/>
          <w:sz w:val="20"/>
          <w:szCs w:val="20"/>
        </w:rPr>
        <w:t>DataFile</w:t>
      </w:r>
      <w:proofErr w:type="spellEnd"/>
      <w:r>
        <w:rPr>
          <w:color w:val="auto"/>
          <w:sz w:val="20"/>
          <w:szCs w:val="20"/>
        </w:rPr>
        <w:t xml:space="preserve"> = T.txt;  </w:t>
      </w:r>
      <w:r>
        <w:rPr>
          <w:color w:val="auto"/>
          <w:sz w:val="20"/>
          <w:szCs w:val="20"/>
        </w:rPr>
        <w:tab/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ab/>
      </w:r>
      <w:proofErr w:type="gramStart"/>
      <w:r>
        <w:rPr>
          <w:color w:val="auto"/>
        </w:rPr>
        <w:t>initialize</w:t>
      </w:r>
      <w:proofErr w:type="gramEnd"/>
      <w:r>
        <w:rPr>
          <w:color w:val="auto"/>
        </w:rPr>
        <w:t xml:space="preserve"> = 1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ab/>
        <w:t xml:space="preserve"> </w:t>
      </w:r>
      <w:proofErr w:type="spellStart"/>
      <w:r>
        <w:rPr>
          <w:color w:val="auto"/>
        </w:rPr>
        <w:t>Reg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 xml:space="preserve">( </w:t>
      </w:r>
      <w:proofErr w:type="spellStart"/>
      <w:r>
        <w:rPr>
          <w:color w:val="auto"/>
        </w:rPr>
        <w:t>gWD</w:t>
      </w:r>
      <w:proofErr w:type="spellEnd"/>
      <w:proofErr w:type="gramEnd"/>
      <w:r>
        <w:rPr>
          <w:color w:val="auto"/>
        </w:rPr>
        <w:t xml:space="preserve"> );   </w:t>
      </w:r>
      <w:proofErr w:type="spellStart"/>
      <w:r>
        <w:rPr>
          <w:color w:val="auto"/>
        </w:rPr>
        <w:t>PolyPow</w:t>
      </w:r>
      <w:proofErr w:type="spellEnd"/>
      <w:r>
        <w:rPr>
          <w:color w:val="auto"/>
        </w:rPr>
        <w:t xml:space="preserve"> = 7;      &lt;= 1  -  </w:t>
      </w:r>
      <w:proofErr w:type="spellStart"/>
      <w:r>
        <w:rPr>
          <w:color w:val="auto"/>
        </w:rPr>
        <w:t>как</w:t>
      </w:r>
      <w:proofErr w:type="spellEnd"/>
      <w:r>
        <w:rPr>
          <w:color w:val="auto"/>
        </w:rPr>
        <w:t xml:space="preserve">  EQ:  </w:t>
      </w:r>
    </w:p>
    <w:p w:rsidR="000C0FA7" w:rsidRDefault="000C0FA7">
      <w:pPr>
        <w:pStyle w:val="a7"/>
        <w:spacing w:after="0" w:line="240" w:lineRule="auto"/>
        <w:ind w:left="1134"/>
        <w:rPr>
          <w:color w:val="auto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</w:rPr>
      </w:pPr>
      <w:r>
        <w:rPr>
          <w:b/>
          <w:color w:val="auto"/>
        </w:rPr>
        <w:t>PARAM: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lang w:val="ru-RU"/>
        </w:rPr>
      </w:pPr>
      <w:proofErr w:type="spellStart"/>
      <w:r>
        <w:rPr>
          <w:color w:val="auto"/>
        </w:rPr>
        <w:t>Param</w:t>
      </w:r>
      <w:proofErr w:type="spellEnd"/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</w:rPr>
        <w:t>Ust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r>
        <w:rPr>
          <w:color w:val="auto"/>
        </w:rPr>
        <w:t>Q</w:t>
      </w:r>
      <w:proofErr w:type="gramEnd"/>
      <w:r>
        <w:rPr>
          <w:color w:val="auto"/>
          <w:lang w:val="ru-RU"/>
        </w:rPr>
        <w:t xml:space="preserve">  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)  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lang w:val="ru-RU"/>
        </w:rPr>
      </w:pPr>
      <w:r>
        <w:rPr>
          <w:color w:val="auto"/>
          <w:lang w:val="ru-RU"/>
        </w:rPr>
        <w:t xml:space="preserve">#        Если </w:t>
      </w:r>
      <w:proofErr w:type="spellStart"/>
      <w:r>
        <w:rPr>
          <w:color w:val="auto"/>
        </w:rPr>
        <w:t>InFile</w:t>
      </w:r>
      <w:proofErr w:type="spellEnd"/>
      <w:r>
        <w:rPr>
          <w:color w:val="auto"/>
          <w:lang w:val="ru-RU"/>
        </w:rPr>
        <w:t xml:space="preserve"> не </w:t>
      </w:r>
      <w:proofErr w:type="gramStart"/>
      <w:r>
        <w:rPr>
          <w:color w:val="auto"/>
          <w:lang w:val="ru-RU"/>
        </w:rPr>
        <w:t>задан</w:t>
      </w:r>
      <w:proofErr w:type="gramEnd"/>
      <w:r>
        <w:rPr>
          <w:color w:val="auto"/>
          <w:lang w:val="ru-RU"/>
        </w:rPr>
        <w:t>, считывается из файла по умолчанию.</w:t>
      </w: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</w:rPr>
      </w:pPr>
      <w:r>
        <w:rPr>
          <w:b/>
          <w:color w:val="auto"/>
        </w:rPr>
        <w:t>EQ: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>EQ:</w:t>
      </w:r>
      <w:r>
        <w:rPr>
          <w:color w:val="auto"/>
        </w:rPr>
        <w:tab/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ab/>
      </w:r>
      <w:proofErr w:type="gramStart"/>
      <w:r>
        <w:rPr>
          <w:color w:val="auto"/>
        </w:rPr>
        <w:t>d2/dt2(</w:t>
      </w:r>
      <w:proofErr w:type="gramEnd"/>
      <w:r>
        <w:rPr>
          <w:color w:val="auto"/>
        </w:rPr>
        <w:t>x(t)) ==  f(x(t),v(t));  #t &lt;&gt; 1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</w:r>
      <w:proofErr w:type="gramStart"/>
      <w:r>
        <w:rPr>
          <w:color w:val="auto"/>
        </w:rPr>
        <w:t>v(</w:t>
      </w:r>
      <w:proofErr w:type="gramEnd"/>
      <w:r>
        <w:rPr>
          <w:color w:val="auto"/>
        </w:rPr>
        <w:t>t) == d/</w:t>
      </w:r>
      <w:proofErr w:type="spellStart"/>
      <w:r>
        <w:rPr>
          <w:color w:val="auto"/>
        </w:rPr>
        <w:t>dt</w:t>
      </w:r>
      <w:proofErr w:type="spellEnd"/>
      <w:r>
        <w:rPr>
          <w:color w:val="auto"/>
        </w:rPr>
        <w:t>(x(t))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v(</w:t>
      </w:r>
      <w:proofErr w:type="gramEnd"/>
      <w:r>
        <w:rPr>
          <w:color w:val="auto"/>
        </w:rPr>
        <w:t>t17) == d/dt17(x(t17));   t17 ∈ t;  ;  t17 &lt;&gt; 1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ab/>
      </w:r>
      <w:proofErr w:type="gramStart"/>
      <w:r>
        <w:rPr>
          <w:color w:val="auto"/>
        </w:rPr>
        <w:t>v(</w:t>
      </w:r>
      <w:proofErr w:type="gramEnd"/>
      <w:r>
        <w:rPr>
          <w:color w:val="auto"/>
        </w:rPr>
        <w:t>t17) == d/dt17(x(t17));   t17 ∈ [ -1.,  2.5, 0.025 ]</w:t>
      </w:r>
    </w:p>
    <w:p w:rsidR="000C0FA7" w:rsidRDefault="000C0FA7">
      <w:pPr>
        <w:pStyle w:val="a7"/>
        <w:spacing w:after="0" w:line="240" w:lineRule="auto"/>
        <w:ind w:left="720"/>
        <w:rPr>
          <w:color w:val="auto"/>
        </w:rPr>
      </w:pP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proofErr w:type="gramStart"/>
      <w:r>
        <w:rPr>
          <w:color w:val="auto"/>
        </w:rPr>
        <w:t>if ..cond..</w:t>
      </w:r>
      <w:proofErr w:type="gramEnd"/>
      <w:r>
        <w:rPr>
          <w:color w:val="auto"/>
        </w:rPr>
        <w:t xml:space="preserve">  :  d(</w:t>
      </w:r>
      <w:proofErr w:type="spellStart"/>
      <w:r>
        <w:rPr>
          <w:color w:val="auto"/>
        </w:rPr>
        <w:t>PHqt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gQ,gT</w:t>
      </w:r>
      <w:proofErr w:type="spellEnd"/>
      <w:r>
        <w:rPr>
          <w:color w:val="auto"/>
        </w:rPr>
        <w:t>))//d(</w:t>
      </w:r>
      <w:proofErr w:type="spellStart"/>
      <w:r>
        <w:rPr>
          <w:color w:val="auto"/>
        </w:rPr>
        <w:t>gQ</w:t>
      </w:r>
      <w:proofErr w:type="spellEnd"/>
      <w:r>
        <w:rPr>
          <w:color w:val="auto"/>
        </w:rPr>
        <w:t>) &gt;= 0        =&gt;  if not ( ..</w:t>
      </w:r>
      <w:proofErr w:type="gramStart"/>
      <w:r>
        <w:rPr>
          <w:color w:val="auto"/>
        </w:rPr>
        <w:t>cond..)</w:t>
      </w:r>
      <w:proofErr w:type="gramEnd"/>
      <w:r>
        <w:rPr>
          <w:color w:val="auto"/>
        </w:rPr>
        <w:t xml:space="preserve"> : return </w:t>
      </w:r>
      <w:proofErr w:type="spellStart"/>
      <w:r>
        <w:rPr>
          <w:color w:val="auto"/>
        </w:rPr>
        <w:t>Constraint.Skip</w:t>
      </w:r>
      <w:proofErr w:type="spellEnd"/>
      <w:r>
        <w:rPr>
          <w:color w:val="auto"/>
        </w:rPr>
        <w:t xml:space="preserve"> 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r>
        <w:rPr>
          <w:color w:val="auto"/>
        </w:rPr>
        <w:t>∫</w:t>
      </w:r>
      <w:proofErr w:type="gramStart"/>
      <w:r>
        <w:rPr>
          <w:color w:val="auto"/>
        </w:rPr>
        <w:t>r  (</w:t>
      </w:r>
      <w:proofErr w:type="gramEnd"/>
      <w:r>
        <w:rPr>
          <w:color w:val="auto"/>
        </w:rPr>
        <w:t xml:space="preserve">0, 2, f) -   rectangle     = f(0) + f(1)  </w:t>
      </w:r>
      <w:proofErr w:type="spellStart"/>
      <w:r>
        <w:rPr>
          <w:color w:val="auto"/>
        </w:rPr>
        <w:t>для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шаг</w:t>
      </w:r>
      <w:proofErr w:type="spellEnd"/>
      <w:r>
        <w:rPr>
          <w:color w:val="auto"/>
        </w:rPr>
        <w:t xml:space="preserve"> = 1</w:t>
      </w:r>
    </w:p>
    <w:p w:rsidR="000C0FA7" w:rsidRDefault="000C0FA7">
      <w:pPr>
        <w:pStyle w:val="a7"/>
        <w:spacing w:after="0" w:line="240" w:lineRule="auto"/>
        <w:ind w:left="1134"/>
        <w:rPr>
          <w:color w:val="auto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OBJ: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r>
        <w:rPr>
          <w:color w:val="auto"/>
        </w:rPr>
        <w:t xml:space="preserve">OBJ:    </w:t>
      </w:r>
      <w:proofErr w:type="spellStart"/>
      <w:r>
        <w:rPr>
          <w:color w:val="auto"/>
        </w:rPr>
        <w:t>f.Complexity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[</w:t>
      </w:r>
      <w:proofErr w:type="gramEnd"/>
      <w:r>
        <w:rPr>
          <w:color w:val="auto"/>
        </w:rPr>
        <w:t>Penal[0], Penal[1]] )/</w:t>
      </w:r>
      <w:proofErr w:type="spellStart"/>
      <w:r>
        <w:rPr>
          <w:color w:val="auto"/>
        </w:rPr>
        <w:t>x.V.sigma</w:t>
      </w:r>
      <w:proofErr w:type="spellEnd"/>
      <w:r>
        <w:rPr>
          <w:color w:val="auto"/>
        </w:rPr>
        <w:t xml:space="preserve">**2 + </w:t>
      </w:r>
      <w:proofErr w:type="spellStart"/>
      <w:r>
        <w:rPr>
          <w:color w:val="auto"/>
        </w:rPr>
        <w:t>x.MSD</w:t>
      </w:r>
      <w:proofErr w:type="spellEnd"/>
      <w:r>
        <w:rPr>
          <w:color w:val="auto"/>
        </w:rPr>
        <w:t xml:space="preserve">()   </w:t>
      </w:r>
    </w:p>
    <w:p w:rsidR="000C0FA7" w:rsidRDefault="00E674A2">
      <w:pPr>
        <w:pStyle w:val="ad"/>
        <w:spacing w:line="240" w:lineRule="auto"/>
        <w:rPr>
          <w:color w:val="auto"/>
        </w:rPr>
      </w:pPr>
      <w:proofErr w:type="spellStart"/>
      <w:r>
        <w:rPr>
          <w:color w:val="auto"/>
        </w:rPr>
        <w:t>ObjL</w:t>
      </w:r>
      <w:proofErr w:type="spellEnd"/>
      <w:r>
        <w:rPr>
          <w:color w:val="auto"/>
        </w:rPr>
        <w:t xml:space="preserve">:  </w:t>
      </w:r>
      <w:r>
        <w:rPr>
          <w:color w:val="auto"/>
        </w:rPr>
        <w:tab/>
      </w:r>
      <w:proofErr w:type="spellStart"/>
      <w:r>
        <w:rPr>
          <w:color w:val="auto"/>
        </w:rPr>
        <w:t>x.Complexity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Penal</w:t>
      </w:r>
      <w:proofErr w:type="gramEnd"/>
      <w:r>
        <w:rPr>
          <w:color w:val="auto"/>
        </w:rPr>
        <w:t xml:space="preserve">[0] ) + </w:t>
      </w:r>
      <w:proofErr w:type="spellStart"/>
      <w:r>
        <w:rPr>
          <w:color w:val="auto"/>
        </w:rPr>
        <w:t>x.MSD</w:t>
      </w:r>
      <w:proofErr w:type="spellEnd"/>
      <w:r>
        <w:rPr>
          <w:color w:val="auto"/>
        </w:rPr>
        <w:t xml:space="preserve">() </w:t>
      </w:r>
    </w:p>
    <w:p w:rsidR="000C0FA7" w:rsidRDefault="00E674A2">
      <w:pPr>
        <w:pStyle w:val="ad"/>
        <w:spacing w:line="240" w:lineRule="auto"/>
        <w:rPr>
          <w:color w:val="auto"/>
        </w:rPr>
      </w:pPr>
      <w:proofErr w:type="spellStart"/>
      <w:r>
        <w:rPr>
          <w:color w:val="auto"/>
        </w:rPr>
        <w:t>ObjU</w:t>
      </w:r>
      <w:proofErr w:type="spellEnd"/>
      <w:r>
        <w:rPr>
          <w:color w:val="auto"/>
        </w:rPr>
        <w:t xml:space="preserve">:   </w:t>
      </w:r>
      <w:proofErr w:type="spellStart"/>
      <w:r>
        <w:rPr>
          <w:color w:val="auto"/>
        </w:rPr>
        <w:t>x.MSDverif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formula</w:t>
      </w:r>
      <w:proofErr w:type="gramEnd"/>
      <w:r>
        <w:rPr>
          <w:color w:val="auto"/>
        </w:rPr>
        <w:t xml:space="preserve"> )</w:t>
      </w:r>
    </w:p>
    <w:p w:rsidR="000C0FA7" w:rsidRDefault="00E674A2">
      <w:pPr>
        <w:pStyle w:val="a7"/>
        <w:spacing w:after="0" w:line="240" w:lineRule="auto"/>
        <w:rPr>
          <w:color w:val="auto"/>
        </w:rPr>
      </w:pPr>
      <w:r>
        <w:rPr>
          <w:color w:val="auto"/>
        </w:rPr>
        <w:tab/>
      </w:r>
      <w:proofErr w:type="spellStart"/>
      <w:r>
        <w:rPr>
          <w:b/>
          <w:bCs/>
          <w:color w:val="auto"/>
          <w:sz w:val="20"/>
          <w:szCs w:val="20"/>
        </w:rPr>
        <w:t>Obj</w:t>
      </w:r>
      <w:proofErr w:type="spellEnd"/>
      <w:r>
        <w:rPr>
          <w:b/>
          <w:bCs/>
          <w:color w:val="auto"/>
          <w:sz w:val="20"/>
          <w:szCs w:val="20"/>
        </w:rPr>
        <w:t>:</w:t>
      </w:r>
      <w:r>
        <w:rPr>
          <w:color w:val="auto"/>
          <w:sz w:val="20"/>
          <w:szCs w:val="20"/>
        </w:rPr>
        <w:t xml:space="preserve">    ∫ </w:t>
      </w:r>
      <w:proofErr w:type="gramStart"/>
      <w:r>
        <w:rPr>
          <w:color w:val="auto"/>
          <w:sz w:val="20"/>
          <w:szCs w:val="20"/>
        </w:rPr>
        <w:t xml:space="preserve">( </w:t>
      </w:r>
      <w:proofErr w:type="spellStart"/>
      <w:r>
        <w:rPr>
          <w:color w:val="auto"/>
          <w:sz w:val="20"/>
          <w:szCs w:val="20"/>
        </w:rPr>
        <w:t>dt</w:t>
      </w:r>
      <w:proofErr w:type="spellEnd"/>
      <w:proofErr w:type="gramEnd"/>
      <w:r>
        <w:rPr>
          <w:color w:val="auto"/>
          <w:sz w:val="20"/>
          <w:szCs w:val="20"/>
        </w:rPr>
        <w:t xml:space="preserve">*x(t)**2 )      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proofErr w:type="spellStart"/>
      <w:r>
        <w:rPr>
          <w:color w:val="auto"/>
        </w:rPr>
        <w:t>Obj</w:t>
      </w:r>
      <w:proofErr w:type="spellEnd"/>
      <w:r>
        <w:rPr>
          <w:color w:val="auto"/>
        </w:rPr>
        <w:t xml:space="preserve">:    ∫ ( 0, 1, </w:t>
      </w:r>
      <w:proofErr w:type="spellStart"/>
      <w:r>
        <w:rPr>
          <w:color w:val="auto"/>
        </w:rPr>
        <w:t>dt</w:t>
      </w:r>
      <w:proofErr w:type="spellEnd"/>
      <w:r>
        <w:rPr>
          <w:color w:val="auto"/>
        </w:rPr>
        <w:t xml:space="preserve">*x(t)**2 )              #     </w:t>
      </w:r>
      <w:proofErr w:type="spellStart"/>
      <w:r>
        <w:rPr>
          <w:color w:val="auto"/>
        </w:rPr>
        <w:t>dt</w:t>
      </w:r>
      <w:proofErr w:type="spellEnd"/>
      <w:r>
        <w:rPr>
          <w:color w:val="auto"/>
        </w:rPr>
        <w:t xml:space="preserve">   on the first  place  !</w:t>
      </w:r>
    </w:p>
    <w:p w:rsidR="000C0FA7" w:rsidRDefault="000C0FA7">
      <w:pPr>
        <w:pStyle w:val="a7"/>
        <w:spacing w:after="0" w:line="240" w:lineRule="auto"/>
        <w:ind w:left="567"/>
        <w:rPr>
          <w:color w:val="auto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b/>
          <w:color w:val="auto"/>
          <w:lang w:val="ru-RU"/>
        </w:rPr>
      </w:pPr>
      <w:r>
        <w:rPr>
          <w:b/>
          <w:color w:val="auto"/>
        </w:rPr>
        <w:t>Draw</w:t>
      </w:r>
    </w:p>
    <w:p w:rsidR="000C0FA7" w:rsidRDefault="00E674A2">
      <w:pPr>
        <w:pStyle w:val="a7"/>
        <w:spacing w:after="0" w:line="240" w:lineRule="auto"/>
        <w:ind w:left="720"/>
        <w:rPr>
          <w:color w:val="auto"/>
          <w:lang w:val="ru-RU"/>
        </w:rPr>
      </w:pPr>
      <w:r>
        <w:rPr>
          <w:color w:val="auto"/>
        </w:rPr>
        <w:t>Draw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lang w:val="ru-RU"/>
        </w:rPr>
      </w:pPr>
      <w:proofErr w:type="spellStart"/>
      <w:proofErr w:type="gramStart"/>
      <w:r>
        <w:rPr>
          <w:color w:val="auto"/>
          <w:sz w:val="20"/>
          <w:szCs w:val="20"/>
        </w:rPr>
        <w:t>DrawTransp</w:t>
      </w:r>
      <w:proofErr w:type="spellEnd"/>
      <w:r>
        <w:rPr>
          <w:color w:val="auto"/>
          <w:sz w:val="20"/>
          <w:szCs w:val="20"/>
          <w:lang w:val="ru-RU"/>
        </w:rPr>
        <w:t xml:space="preserve">  -</w:t>
      </w:r>
      <w:proofErr w:type="gramEnd"/>
      <w:r>
        <w:rPr>
          <w:color w:val="auto"/>
          <w:sz w:val="20"/>
          <w:szCs w:val="20"/>
          <w:lang w:val="ru-RU"/>
        </w:rPr>
        <w:t xml:space="preserve"> транспонирование картинки.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lang w:val="ru-RU"/>
        </w:rPr>
      </w:pPr>
      <w:r>
        <w:rPr>
          <w:color w:val="auto"/>
        </w:rPr>
        <w:t>Draw</w:t>
      </w:r>
      <w:r>
        <w:rPr>
          <w:color w:val="auto"/>
          <w:lang w:val="ru-RU"/>
        </w:rPr>
        <w:t xml:space="preserve">   </w:t>
      </w:r>
      <w:r>
        <w:rPr>
          <w:color w:val="auto"/>
        </w:rPr>
        <w:t>fun</w:t>
      </w:r>
      <w:r>
        <w:rPr>
          <w:color w:val="auto"/>
          <w:lang w:val="ru-RU"/>
        </w:rPr>
        <w:t xml:space="preserve">11   </w:t>
      </w:r>
      <w:r>
        <w:rPr>
          <w:color w:val="auto"/>
        </w:rPr>
        <w:t>L</w:t>
      </w:r>
      <w:proofErr w:type="gramStart"/>
      <w:r>
        <w:rPr>
          <w:color w:val="auto"/>
          <w:lang w:val="ru-RU"/>
        </w:rPr>
        <w:t>:1,2,4,8,16,32,64</w:t>
      </w:r>
      <w:proofErr w:type="gramEnd"/>
      <w:r>
        <w:rPr>
          <w:color w:val="auto"/>
          <w:lang w:val="ru-RU"/>
        </w:rPr>
        <w:t xml:space="preserve"> – задание значений уровней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lang w:val="ru-RU"/>
        </w:rPr>
      </w:pPr>
      <w:proofErr w:type="spellStart"/>
      <w:r>
        <w:rPr>
          <w:color w:val="auto"/>
        </w:rPr>
        <w:t>DrawVar</w:t>
      </w:r>
      <w:proofErr w:type="spellEnd"/>
      <w:r>
        <w:rPr>
          <w:color w:val="auto"/>
          <w:lang w:val="ru-RU"/>
        </w:rPr>
        <w:t xml:space="preserve"> – только переменные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  <w:lang w:val="ru-RU"/>
        </w:rPr>
      </w:pPr>
      <w:proofErr w:type="spellStart"/>
      <w:r>
        <w:rPr>
          <w:color w:val="auto"/>
        </w:rPr>
        <w:t>DrawErr</w:t>
      </w:r>
      <w:proofErr w:type="spellEnd"/>
      <w:r>
        <w:rPr>
          <w:color w:val="auto"/>
          <w:lang w:val="ru-RU"/>
        </w:rPr>
        <w:t xml:space="preserve"> – оставшиеся ошибки</w:t>
      </w:r>
    </w:p>
    <w:p w:rsidR="000C0FA7" w:rsidRDefault="00E674A2">
      <w:pPr>
        <w:pStyle w:val="a7"/>
        <w:spacing w:after="0" w:line="240" w:lineRule="auto"/>
        <w:ind w:firstLine="720"/>
        <w:rPr>
          <w:color w:val="auto"/>
        </w:rPr>
      </w:pPr>
      <w:proofErr w:type="spellStart"/>
      <w:r>
        <w:rPr>
          <w:color w:val="auto"/>
          <w:lang w:val="ru-RU"/>
        </w:rPr>
        <w:t>MarkerSize</w:t>
      </w:r>
      <w:proofErr w:type="spellEnd"/>
      <w:r>
        <w:rPr>
          <w:color w:val="auto"/>
          <w:lang w:val="ru-RU"/>
        </w:rPr>
        <w:t xml:space="preserve"> = 1</w:t>
      </w:r>
    </w:p>
    <w:p w:rsidR="000C0FA7" w:rsidRDefault="000C0FA7">
      <w:pPr>
        <w:spacing w:line="240" w:lineRule="auto"/>
        <w:ind w:left="1134"/>
        <w:rPr>
          <w:rFonts w:ascii="DejaVu Sans Mono" w:hAnsi="DejaVu Sans Mono"/>
          <w:color w:val="auto"/>
          <w:sz w:val="30"/>
        </w:rPr>
      </w:pPr>
    </w:p>
    <w:p w:rsidR="000C0FA7" w:rsidRDefault="00E674A2">
      <w:pPr>
        <w:pStyle w:val="a7"/>
        <w:numPr>
          <w:ilvl w:val="1"/>
          <w:numId w:val="2"/>
        </w:numPr>
        <w:spacing w:after="0" w:line="240" w:lineRule="auto"/>
        <w:ind w:left="1134" w:hanging="567"/>
        <w:rPr>
          <w:color w:val="auto"/>
          <w:lang w:val="ru-RU"/>
        </w:rPr>
      </w:pPr>
      <w:r>
        <w:rPr>
          <w:b/>
          <w:color w:val="auto"/>
          <w:lang w:val="ru-RU"/>
        </w:rPr>
        <w:t xml:space="preserve">Операторы </w:t>
      </w:r>
      <w:r>
        <w:rPr>
          <w:b/>
          <w:color w:val="auto"/>
        </w:rPr>
        <w:t>Python</w:t>
      </w:r>
      <w:r>
        <w:rPr>
          <w:b/>
          <w:color w:val="auto"/>
          <w:lang w:val="ru-RU"/>
        </w:rPr>
        <w:t>, использующие разработанные классы.</w:t>
      </w:r>
    </w:p>
    <w:p w:rsidR="000C0FA7" w:rsidRDefault="00E674A2">
      <w:pPr>
        <w:pStyle w:val="a7"/>
        <w:spacing w:after="0" w:line="240" w:lineRule="auto"/>
        <w:ind w:left="567" w:hanging="141"/>
        <w:rPr>
          <w:i/>
          <w:color w:val="auto"/>
          <w:lang w:val="ru-RU"/>
        </w:rPr>
      </w:pPr>
      <w:bookmarkStart w:id="273" w:name="__DdeLink__1501_3643678304"/>
      <w:r>
        <w:rPr>
          <w:i/>
          <w:color w:val="auto"/>
          <w:lang w:val="ru-RU"/>
        </w:rPr>
        <w:t>Работа с таблицами</w:t>
      </w:r>
    </w:p>
    <w:p w:rsidR="000C0FA7" w:rsidRDefault="00E674A2">
      <w:pPr>
        <w:pStyle w:val="a7"/>
        <w:spacing w:after="0" w:line="240" w:lineRule="auto"/>
        <w:ind w:left="567" w:hanging="141"/>
        <w:rPr>
          <w:color w:val="auto"/>
          <w:lang w:val="ru-RU"/>
        </w:rPr>
      </w:pPr>
      <w:proofErr w:type="spellStart"/>
      <w:proofErr w:type="gram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>.</w:t>
      </w:r>
      <w:proofErr w:type="spellStart"/>
      <w:r>
        <w:rPr>
          <w:color w:val="auto"/>
        </w:rPr>
        <w:t>dat</w:t>
      </w:r>
      <w:proofErr w:type="spellEnd"/>
      <w:r>
        <w:rPr>
          <w:color w:val="auto"/>
          <w:lang w:val="ru-RU"/>
        </w:rPr>
        <w:t>(</w:t>
      </w:r>
      <w:proofErr w:type="gramEnd"/>
      <w:r>
        <w:rPr>
          <w:color w:val="auto"/>
          <w:lang w:val="ru-RU"/>
        </w:rPr>
        <w:t>'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')[:] -=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 – оператор (</w:t>
      </w:r>
      <w:r>
        <w:rPr>
          <w:color w:val="auto"/>
        </w:rPr>
        <w:t>Python</w:t>
      </w:r>
      <w:r>
        <w:rPr>
          <w:color w:val="auto"/>
          <w:lang w:val="ru-RU"/>
        </w:rPr>
        <w:t>): для столбца с именем  ‘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’ таблицы </w:t>
      </w:r>
      <w:proofErr w:type="spellStart"/>
      <w:r>
        <w:rPr>
          <w:color w:val="auto"/>
        </w:rPr>
        <w:t>Tbl</w:t>
      </w:r>
      <w:proofErr w:type="spellEnd"/>
      <w:r>
        <w:rPr>
          <w:color w:val="auto"/>
          <w:lang w:val="ru-RU"/>
        </w:rPr>
        <w:t xml:space="preserve"> уменьшить все значения на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</w:t>
      </w:r>
      <w:bookmarkEnd w:id="273"/>
    </w:p>
    <w:p w:rsidR="000C0FA7" w:rsidRDefault="000C0FA7">
      <w:pPr>
        <w:pStyle w:val="a7"/>
        <w:spacing w:after="0" w:line="240" w:lineRule="auto"/>
        <w:ind w:left="567"/>
        <w:rPr>
          <w:color w:val="auto"/>
          <w:highlight w:val="yellow"/>
          <w:lang w:val="ru-RU"/>
        </w:rPr>
      </w:pPr>
    </w:p>
    <w:p w:rsidR="000C0FA7" w:rsidRDefault="00E674A2">
      <w:pPr>
        <w:pStyle w:val="a7"/>
        <w:spacing w:after="0" w:line="240" w:lineRule="auto"/>
        <w:ind w:left="567" w:hanging="141"/>
        <w:rPr>
          <w:i/>
          <w:color w:val="auto"/>
          <w:lang w:val="ru-RU"/>
        </w:rPr>
      </w:pPr>
      <w:r>
        <w:rPr>
          <w:i/>
          <w:color w:val="auto"/>
          <w:lang w:val="ru-RU"/>
        </w:rPr>
        <w:t xml:space="preserve">Работа с компонентами </w:t>
      </w:r>
      <w:r>
        <w:rPr>
          <w:i/>
          <w:color w:val="auto"/>
        </w:rPr>
        <w:t>GIS</w:t>
      </w:r>
      <w:r>
        <w:rPr>
          <w:i/>
          <w:color w:val="auto"/>
          <w:lang w:val="ru-RU"/>
        </w:rPr>
        <w:t xml:space="preserve"> 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  <w:lang w:val="ru-RU"/>
        </w:rPr>
      </w:pPr>
      <w:r>
        <w:rPr>
          <w:color w:val="auto"/>
        </w:rPr>
        <w:t>Pol</w:t>
      </w:r>
      <w:r>
        <w:rPr>
          <w:color w:val="auto"/>
          <w:lang w:val="ru-RU"/>
        </w:rPr>
        <w:t xml:space="preserve"> = </w:t>
      </w:r>
      <w:r>
        <w:rPr>
          <w:color w:val="auto"/>
        </w:rPr>
        <w:t>Polyline</w:t>
      </w:r>
      <w:r>
        <w:rPr>
          <w:color w:val="auto"/>
          <w:lang w:val="ru-RU"/>
        </w:rPr>
        <w:t xml:space="preserve"> ([1</w:t>
      </w:r>
      <w:proofErr w:type="gramStart"/>
      <w:r>
        <w:rPr>
          <w:color w:val="auto"/>
          <w:lang w:val="ru-RU"/>
        </w:rPr>
        <w:t>,2,3</w:t>
      </w:r>
      <w:proofErr w:type="gramEnd"/>
      <w:r>
        <w:rPr>
          <w:color w:val="auto"/>
          <w:lang w:val="ru-RU"/>
        </w:rPr>
        <w:t>],[4,5,6])</w:t>
      </w:r>
    </w:p>
    <w:p w:rsidR="000C0FA7" w:rsidRPr="00313916" w:rsidRDefault="00E674A2">
      <w:pPr>
        <w:pStyle w:val="a7"/>
        <w:spacing w:after="0" w:line="240" w:lineRule="auto"/>
        <w:ind w:left="567"/>
        <w:rPr>
          <w:color w:val="auto"/>
          <w:lang w:val="ru-RU"/>
        </w:rPr>
      </w:pPr>
      <w:r>
        <w:rPr>
          <w:color w:val="auto"/>
        </w:rPr>
        <w:t>Pol</w:t>
      </w:r>
      <w:r w:rsidRPr="00313916">
        <w:rPr>
          <w:color w:val="auto"/>
          <w:lang w:val="ru-RU"/>
        </w:rPr>
        <w:t xml:space="preserve"> = </w:t>
      </w:r>
      <w:r>
        <w:rPr>
          <w:color w:val="auto"/>
        </w:rPr>
        <w:t>Polyline</w:t>
      </w:r>
      <w:r w:rsidRPr="00313916">
        <w:rPr>
          <w:color w:val="auto"/>
          <w:lang w:val="ru-RU"/>
        </w:rPr>
        <w:t xml:space="preserve"> ('</w:t>
      </w:r>
      <w:r>
        <w:rPr>
          <w:color w:val="auto"/>
        </w:rPr>
        <w:t>X</w:t>
      </w:r>
      <w:r w:rsidRPr="00313916">
        <w:rPr>
          <w:color w:val="auto"/>
          <w:lang w:val="ru-RU"/>
        </w:rPr>
        <w:t>','</w:t>
      </w:r>
      <w:r>
        <w:rPr>
          <w:color w:val="auto"/>
        </w:rPr>
        <w:t>Y</w:t>
      </w:r>
      <w:r w:rsidRPr="00313916">
        <w:rPr>
          <w:color w:val="auto"/>
          <w:lang w:val="ru-RU"/>
        </w:rPr>
        <w:t>','</w:t>
      </w:r>
      <w:r>
        <w:rPr>
          <w:color w:val="auto"/>
        </w:rPr>
        <w:t>Z</w:t>
      </w:r>
      <w:r w:rsidRPr="00313916">
        <w:rPr>
          <w:color w:val="auto"/>
          <w:lang w:val="ru-RU"/>
        </w:rPr>
        <w:t>')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Pol.Draw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mask</w:t>
      </w:r>
      <w:proofErr w:type="gramEnd"/>
      <w:r>
        <w:rPr>
          <w:color w:val="auto"/>
        </w:rPr>
        <w:t xml:space="preserve">, 6, 1000 ) -   </w:t>
      </w:r>
      <w:r>
        <w:rPr>
          <w:rFonts w:ascii="DejaVu Sans Mono" w:hAnsi="DejaVu Sans Mono"/>
          <w:color w:val="auto"/>
        </w:rPr>
        <w:t xml:space="preserve">Draw(self, mask, </w:t>
      </w:r>
      <w:proofErr w:type="spellStart"/>
      <w:r>
        <w:rPr>
          <w:rFonts w:ascii="DejaVu Sans Mono" w:hAnsi="DejaVu Sans Mono"/>
          <w:color w:val="auto"/>
        </w:rPr>
        <w:t>pixSize</w:t>
      </w:r>
      <w:proofErr w:type="spellEnd"/>
      <w:r>
        <w:rPr>
          <w:rFonts w:ascii="DejaVu Sans Mono" w:hAnsi="DejaVu Sans Mono"/>
          <w:color w:val="auto"/>
        </w:rPr>
        <w:t>=1, Val=None):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lastRenderedPageBreak/>
        <w:t>mask.FloodFillReal</w:t>
      </w:r>
      <w:proofErr w:type="spellEnd"/>
      <w:r>
        <w:rPr>
          <w:color w:val="auto"/>
        </w:rPr>
        <w:t xml:space="preserve"> ([6508870, 5875460], 1000</w:t>
      </w:r>
      <w:proofErr w:type="gramStart"/>
      <w:r>
        <w:rPr>
          <w:color w:val="auto"/>
        </w:rPr>
        <w:t>,1000</w:t>
      </w:r>
      <w:proofErr w:type="gramEnd"/>
      <w:r>
        <w:rPr>
          <w:color w:val="auto"/>
        </w:rPr>
        <w:t>)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FloodFillReal</w:t>
      </w:r>
      <w:proofErr w:type="spellEnd"/>
      <w:r>
        <w:rPr>
          <w:color w:val="auto"/>
        </w:rPr>
        <w:t xml:space="preserve"> (self, </w:t>
      </w:r>
      <w:proofErr w:type="spellStart"/>
      <w:r>
        <w:rPr>
          <w:color w:val="auto"/>
        </w:rPr>
        <w:t>xy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BordVal</w:t>
      </w:r>
      <w:proofErr w:type="gramStart"/>
      <w:r>
        <w:rPr>
          <w:color w:val="auto"/>
        </w:rPr>
        <w:t>,FillVal</w:t>
      </w:r>
      <w:proofErr w:type="spellEnd"/>
      <w:proofErr w:type="gramEnd"/>
      <w:r>
        <w:rPr>
          <w:color w:val="auto"/>
        </w:rPr>
        <w:t>)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gramStart"/>
      <w:r>
        <w:rPr>
          <w:color w:val="auto"/>
        </w:rPr>
        <w:t>dh</w:t>
      </w:r>
      <w:proofErr w:type="gramEnd"/>
      <w:r>
        <w:rPr>
          <w:color w:val="auto"/>
        </w:rPr>
        <w:t xml:space="preserve"> = </w:t>
      </w:r>
      <w:proofErr w:type="spellStart"/>
      <w:r>
        <w:rPr>
          <w:color w:val="auto"/>
        </w:rPr>
        <w:t>NaN</w:t>
      </w:r>
      <w:proofErr w:type="spellEnd"/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proofErr w:type="gramStart"/>
      <w:r>
        <w:rPr>
          <w:color w:val="auto"/>
        </w:rPr>
        <w:t>ang</w:t>
      </w:r>
      <w:proofErr w:type="spellEnd"/>
      <w:proofErr w:type="gramEnd"/>
      <w:r>
        <w:rPr>
          <w:color w:val="auto"/>
        </w:rPr>
        <w:t xml:space="preserve"> = 2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H.Smoothing</w:t>
      </w:r>
      <w:proofErr w:type="spellEnd"/>
      <w:r>
        <w:rPr>
          <w:color w:val="auto"/>
        </w:rPr>
        <w:t xml:space="preserve"> (dh, </w:t>
      </w:r>
      <w:proofErr w:type="spellStart"/>
      <w:r>
        <w:rPr>
          <w:color w:val="auto"/>
        </w:rPr>
        <w:t>ang</w:t>
      </w:r>
      <w:proofErr w:type="spellEnd"/>
      <w:r>
        <w:rPr>
          <w:color w:val="auto"/>
        </w:rPr>
        <w:t>, mask</w:t>
      </w:r>
      <w:proofErr w:type="gramStart"/>
      <w:r>
        <w:rPr>
          <w:color w:val="auto"/>
        </w:rPr>
        <w:t>,1000</w:t>
      </w:r>
      <w:proofErr w:type="gramEnd"/>
      <w:r>
        <w:rPr>
          <w:color w:val="auto"/>
        </w:rPr>
        <w:t xml:space="preserve">)  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H.SaveGrid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'smooth2grad.asc'</w:t>
      </w:r>
      <w:proofErr w:type="gramEnd"/>
      <w:r>
        <w:rPr>
          <w:color w:val="auto"/>
        </w:rPr>
        <w:t xml:space="preserve"> )   -  </w:t>
      </w:r>
      <w:r>
        <w:rPr>
          <w:color w:val="auto"/>
          <w:lang w:val="ru-RU"/>
        </w:rPr>
        <w:t>эквивалентно</w:t>
      </w:r>
      <w:r>
        <w:rPr>
          <w:color w:val="auto"/>
        </w:rPr>
        <w:t xml:space="preserve">  </w:t>
      </w:r>
      <w:proofErr w:type="spellStart"/>
      <w:r>
        <w:rPr>
          <w:color w:val="auto"/>
        </w:rPr>
        <w:t>H.SaveGrid</w:t>
      </w:r>
      <w:proofErr w:type="spellEnd"/>
      <w:r>
        <w:rPr>
          <w:color w:val="auto"/>
        </w:rPr>
        <w:t xml:space="preserve"> ( 'smooth2grad.asc', 'N' )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  <w:lang w:val="ru-RU"/>
        </w:rPr>
      </w:pPr>
      <w:r>
        <w:rPr>
          <w:color w:val="auto"/>
          <w:lang w:val="ru-RU"/>
        </w:rPr>
        <w:t xml:space="preserve">TA = </w:t>
      </w:r>
      <w:proofErr w:type="spellStart"/>
      <w:r>
        <w:rPr>
          <w:color w:val="auto"/>
          <w:lang w:val="ru-RU"/>
        </w:rPr>
        <w:t>H.TiltAngle</w:t>
      </w:r>
      <w:proofErr w:type="spellEnd"/>
      <w:r>
        <w:rPr>
          <w:color w:val="auto"/>
          <w:lang w:val="ru-RU"/>
        </w:rPr>
        <w:t xml:space="preserve"> ()              -  </w:t>
      </w:r>
      <w:proofErr w:type="spellStart"/>
      <w:r>
        <w:rPr>
          <w:color w:val="auto"/>
          <w:lang w:val="ru-RU"/>
        </w:rPr>
        <w:t>sqrt</w:t>
      </w:r>
      <w:proofErr w:type="spellEnd"/>
      <w:r>
        <w:rPr>
          <w:color w:val="auto"/>
          <w:lang w:val="ru-RU"/>
        </w:rPr>
        <w:t xml:space="preserve"> </w:t>
      </w:r>
      <w:proofErr w:type="gramStart"/>
      <w:r>
        <w:rPr>
          <w:color w:val="auto"/>
          <w:lang w:val="ru-RU"/>
        </w:rPr>
        <w:t xml:space="preserve">( </w:t>
      </w:r>
      <w:proofErr w:type="gramEnd"/>
      <w:r>
        <w:rPr>
          <w:color w:val="auto"/>
          <w:lang w:val="ru-RU"/>
        </w:rPr>
        <w:t xml:space="preserve">**2 + **2 )  производных — модуль градиента 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proofErr w:type="gramStart"/>
      <w:r>
        <w:rPr>
          <w:color w:val="auto"/>
        </w:rPr>
        <w:t>TA.Draw</w:t>
      </w:r>
      <w:proofErr w:type="spellEnd"/>
      <w:r>
        <w:rPr>
          <w:color w:val="auto"/>
        </w:rPr>
        <w:t>()</w:t>
      </w:r>
      <w:proofErr w:type="gramEnd"/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TA.SaveGrid</w:t>
      </w:r>
      <w:proofErr w:type="spellEnd"/>
      <w:r>
        <w:rPr>
          <w:color w:val="auto"/>
        </w:rPr>
        <w:t xml:space="preserve"> </w:t>
      </w:r>
      <w:proofErr w:type="gramStart"/>
      <w:r>
        <w:rPr>
          <w:color w:val="auto"/>
        </w:rPr>
        <w:t>( '</w:t>
      </w:r>
      <w:proofErr w:type="spellStart"/>
      <w:r>
        <w:rPr>
          <w:color w:val="auto"/>
        </w:rPr>
        <w:t>after.asc</w:t>
      </w:r>
      <w:proofErr w:type="spellEnd"/>
      <w:r>
        <w:rPr>
          <w:color w:val="auto"/>
        </w:rPr>
        <w:t>'</w:t>
      </w:r>
      <w:proofErr w:type="gramEnd"/>
      <w:r>
        <w:rPr>
          <w:color w:val="auto"/>
        </w:rPr>
        <w:t xml:space="preserve"> )</w:t>
      </w:r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Xder</w:t>
      </w:r>
      <w:proofErr w:type="spellEnd"/>
      <w:r>
        <w:rPr>
          <w:color w:val="auto"/>
        </w:rPr>
        <w:t xml:space="preserve"> = H.Make_1_</w:t>
      </w:r>
      <w:proofErr w:type="gramStart"/>
      <w:r>
        <w:rPr>
          <w:color w:val="auto"/>
        </w:rPr>
        <w:t>Deriv()</w:t>
      </w:r>
      <w:proofErr w:type="gramEnd"/>
    </w:p>
    <w:p w:rsidR="000C0FA7" w:rsidRDefault="00E674A2">
      <w:pPr>
        <w:pStyle w:val="a7"/>
        <w:spacing w:after="0" w:line="240" w:lineRule="auto"/>
        <w:ind w:left="567"/>
        <w:rPr>
          <w:color w:val="auto"/>
        </w:rPr>
      </w:pPr>
      <w:proofErr w:type="spellStart"/>
      <w:r>
        <w:rPr>
          <w:color w:val="auto"/>
        </w:rPr>
        <w:t>Yder</w:t>
      </w:r>
      <w:proofErr w:type="spellEnd"/>
      <w:r>
        <w:rPr>
          <w:color w:val="auto"/>
        </w:rPr>
        <w:t xml:space="preserve"> = H.Make_1_</w:t>
      </w:r>
      <w:proofErr w:type="gramStart"/>
      <w:r>
        <w:rPr>
          <w:color w:val="auto"/>
        </w:rPr>
        <w:t>Deriv(</w:t>
      </w:r>
      <w:proofErr w:type="gramEnd"/>
      <w:r>
        <w:rPr>
          <w:color w:val="auto"/>
        </w:rPr>
        <w:t>'y')</w:t>
      </w:r>
    </w:p>
    <w:p w:rsidR="000C0FA7" w:rsidRDefault="000C0FA7">
      <w:pPr>
        <w:pStyle w:val="aa"/>
        <w:spacing w:before="0" w:after="0" w:line="240" w:lineRule="auto"/>
        <w:ind w:left="720"/>
        <w:rPr>
          <w:color w:val="auto"/>
        </w:rPr>
      </w:pPr>
    </w:p>
    <w:p w:rsidR="000C0FA7" w:rsidRDefault="00E674A2">
      <w:pPr>
        <w:pStyle w:val="aa"/>
        <w:numPr>
          <w:ilvl w:val="0"/>
          <w:numId w:val="2"/>
        </w:numPr>
        <w:spacing w:before="0" w:line="240" w:lineRule="auto"/>
        <w:ind w:left="714" w:hanging="357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  <w:lang w:val="ru-RU"/>
        </w:rPr>
        <w:t>Организация файлов данных</w:t>
      </w:r>
    </w:p>
    <w:p w:rsidR="000C0FA7" w:rsidRDefault="00E674A2">
      <w:pPr>
        <w:pStyle w:val="a7"/>
        <w:spacing w:after="0" w:line="240" w:lineRule="auto"/>
        <w:rPr>
          <w:color w:val="auto"/>
          <w:lang w:val="ru-RU"/>
        </w:rPr>
      </w:pPr>
      <w:r>
        <w:rPr>
          <w:color w:val="auto"/>
          <w:lang w:val="ru-RU"/>
        </w:rPr>
        <w:t>.</w:t>
      </w:r>
      <w:proofErr w:type="spellStart"/>
      <w:r>
        <w:rPr>
          <w:color w:val="auto"/>
        </w:rPr>
        <w:t>xlsx</w:t>
      </w:r>
      <w:proofErr w:type="spellEnd"/>
      <w:r>
        <w:rPr>
          <w:color w:val="auto"/>
          <w:lang w:val="ru-RU"/>
        </w:rPr>
        <w:t xml:space="preserve">  - первая строка содержит имена столбцов</w:t>
      </w:r>
    </w:p>
    <w:p w:rsidR="000C0FA7" w:rsidRDefault="00E674A2">
      <w:pPr>
        <w:pStyle w:val="a7"/>
        <w:spacing w:after="0" w:line="240" w:lineRule="auto"/>
        <w:rPr>
          <w:color w:val="auto"/>
          <w:lang w:val="ru-RU"/>
        </w:rPr>
      </w:pPr>
      <w:r>
        <w:rPr>
          <w:color w:val="auto"/>
          <w:lang w:val="ru-RU"/>
        </w:rPr>
        <w:t>.</w:t>
      </w:r>
      <w:r>
        <w:rPr>
          <w:color w:val="auto"/>
        </w:rPr>
        <w:t>txt</w:t>
      </w:r>
      <w:r>
        <w:rPr>
          <w:color w:val="auto"/>
          <w:lang w:val="ru-RU"/>
        </w:rPr>
        <w:t xml:space="preserve">   - первая строка содержит имена столбцов. Разделитель пробел или табуляция.</w:t>
      </w:r>
    </w:p>
    <w:p w:rsidR="000C0FA7" w:rsidRDefault="00E674A2">
      <w:pPr>
        <w:spacing w:line="240" w:lineRule="auto"/>
        <w:ind w:left="720"/>
        <w:rPr>
          <w:lang w:val="ru-RU"/>
        </w:rPr>
      </w:pPr>
      <w:r>
        <w:rPr>
          <w:rFonts w:ascii="DejaVu Sans Mono" w:hAnsi="DejaVu Sans Mono"/>
          <w:b/>
          <w:color w:val="008080"/>
          <w:sz w:val="24"/>
          <w:lang w:val="ru-RU"/>
        </w:rPr>
        <w:t xml:space="preserve">#END#  - первый столбец </w:t>
      </w:r>
      <w:proofErr w:type="spellStart"/>
      <w:r>
        <w:rPr>
          <w:rFonts w:ascii="DejaVu Sans Mono" w:hAnsi="DejaVu Sans Mono"/>
          <w:b/>
          <w:color w:val="008080"/>
          <w:sz w:val="24"/>
          <w:lang w:val="ru-RU"/>
        </w:rPr>
        <w:t>xlsx</w:t>
      </w:r>
      <w:proofErr w:type="spellEnd"/>
      <w:r>
        <w:rPr>
          <w:rFonts w:ascii="DejaVu Sans Mono" w:hAnsi="DejaVu Sans Mono"/>
          <w:b/>
          <w:color w:val="008080"/>
          <w:sz w:val="24"/>
          <w:lang w:val="ru-RU"/>
        </w:rPr>
        <w:t xml:space="preserve"> - конец</w:t>
      </w:r>
    </w:p>
    <w:p w:rsidR="000C0FA7" w:rsidRDefault="00E674A2">
      <w:pPr>
        <w:spacing w:line="240" w:lineRule="auto"/>
        <w:ind w:left="720"/>
        <w:rPr>
          <w:lang w:val="ru-RU"/>
        </w:rPr>
      </w:pPr>
      <w:r>
        <w:rPr>
          <w:rFonts w:ascii="DejaVu Sans Mono" w:hAnsi="DejaVu Sans Mono"/>
          <w:b/>
          <w:color w:val="008080"/>
          <w:sz w:val="24"/>
          <w:lang w:val="ru-RU"/>
        </w:rPr>
        <w:t xml:space="preserve">#END#  - в строке имен  </w:t>
      </w:r>
      <w:proofErr w:type="spellStart"/>
      <w:r>
        <w:rPr>
          <w:rFonts w:ascii="DejaVu Sans Mono" w:hAnsi="DejaVu Sans Mono"/>
          <w:b/>
          <w:color w:val="008080"/>
          <w:sz w:val="24"/>
          <w:lang w:val="ru-RU"/>
        </w:rPr>
        <w:t>xlsx</w:t>
      </w:r>
      <w:proofErr w:type="spellEnd"/>
      <w:r>
        <w:rPr>
          <w:rFonts w:ascii="DejaVu Sans Mono" w:hAnsi="DejaVu Sans Mono"/>
          <w:b/>
          <w:color w:val="008080"/>
          <w:sz w:val="24"/>
          <w:lang w:val="ru-RU"/>
        </w:rPr>
        <w:t xml:space="preserve"> - конец</w:t>
      </w:r>
    </w:p>
    <w:p w:rsidR="000C0FA7" w:rsidRDefault="000C0FA7">
      <w:pPr>
        <w:spacing w:line="240" w:lineRule="auto"/>
        <w:ind w:left="720"/>
        <w:rPr>
          <w:color w:val="auto"/>
          <w:lang w:val="ru-RU"/>
        </w:rPr>
      </w:pPr>
    </w:p>
    <w:p w:rsidR="000C0FA7" w:rsidRDefault="000C0FA7">
      <w:pPr>
        <w:pStyle w:val="a7"/>
        <w:spacing w:after="0" w:line="240" w:lineRule="auto"/>
        <w:ind w:left="567"/>
        <w:rPr>
          <w:lang w:val="ru-RU"/>
        </w:rPr>
      </w:pPr>
    </w:p>
    <w:p w:rsidR="000C0FA7" w:rsidRDefault="000C0FA7">
      <w:pPr>
        <w:pStyle w:val="a7"/>
        <w:spacing w:after="0" w:line="240" w:lineRule="auto"/>
        <w:ind w:left="567"/>
        <w:rPr>
          <w:b/>
          <w:i/>
          <w:lang w:val="ru-RU"/>
        </w:rPr>
      </w:pPr>
    </w:p>
    <w:p w:rsidR="000C0FA7" w:rsidRDefault="00E674A2">
      <w:pPr>
        <w:spacing w:line="240" w:lineRule="auto"/>
        <w:ind w:left="720"/>
        <w:rPr>
          <w:rFonts w:ascii="DejaVu Sans Mono" w:hAnsi="DejaVu Sans Mono"/>
          <w:b/>
          <w:i/>
          <w:color w:val="000000"/>
          <w:sz w:val="24"/>
          <w:lang w:val="ru-RU"/>
        </w:rPr>
      </w:pPr>
      <w:proofErr w:type="spellStart"/>
      <w:r>
        <w:rPr>
          <w:rFonts w:ascii="DejaVu Sans Mono" w:hAnsi="DejaVu Sans Mono"/>
          <w:b/>
          <w:i/>
          <w:color w:val="000000"/>
          <w:sz w:val="24"/>
          <w:lang w:val="ru-RU"/>
        </w:rPr>
        <w:t>ДОполнительно</w:t>
      </w:r>
      <w:proofErr w:type="spellEnd"/>
    </w:p>
    <w:p w:rsidR="000C0FA7" w:rsidRDefault="000C0FA7">
      <w:pPr>
        <w:spacing w:line="240" w:lineRule="auto"/>
        <w:ind w:left="720"/>
        <w:rPr>
          <w:rFonts w:ascii="DejaVu Sans Mono" w:hAnsi="DejaVu Sans Mono"/>
          <w:color w:val="000000"/>
          <w:sz w:val="24"/>
          <w:lang w:val="ru-RU"/>
        </w:rPr>
      </w:pPr>
    </w:p>
    <w:p w:rsidR="000C0FA7" w:rsidRDefault="00E674A2">
      <w:pPr>
        <w:spacing w:line="240" w:lineRule="auto"/>
        <w:ind w:left="720"/>
        <w:rPr>
          <w:lang w:val="ru-RU"/>
        </w:rPr>
      </w:pPr>
      <w:proofErr w:type="spellStart"/>
      <w:r>
        <w:rPr>
          <w:rFonts w:ascii="DejaVu Sans Mono" w:hAnsi="DejaVu Sans Mono"/>
          <w:color w:val="000000"/>
          <w:sz w:val="24"/>
          <w:lang w:val="ru-RU"/>
        </w:rPr>
        <w:t>Transp</w:t>
      </w:r>
      <w:proofErr w:type="spellEnd"/>
      <w:r>
        <w:rPr>
          <w:rFonts w:ascii="DejaVu Sans Mono" w:hAnsi="DejaVu Sans Mono"/>
          <w:color w:val="000000"/>
          <w:sz w:val="24"/>
          <w:lang w:val="ru-RU"/>
        </w:rPr>
        <w:t xml:space="preserve">  - Транспонировать при </w:t>
      </w:r>
      <w:proofErr w:type="spellStart"/>
      <w:r>
        <w:rPr>
          <w:rFonts w:ascii="DejaVu Sans Mono" w:hAnsi="DejaVu Sans Mono"/>
          <w:color w:val="000000"/>
          <w:sz w:val="24"/>
          <w:lang w:val="ru-RU"/>
        </w:rPr>
        <w:t>отрисовке</w:t>
      </w:r>
      <w:proofErr w:type="spellEnd"/>
      <w:r>
        <w:rPr>
          <w:rFonts w:ascii="DejaVu Sans Mono" w:hAnsi="DejaVu Sans Mono"/>
          <w:color w:val="000000"/>
          <w:sz w:val="24"/>
          <w:lang w:val="ru-RU"/>
        </w:rPr>
        <w:t xml:space="preserve">  </w:t>
      </w:r>
      <w:proofErr w:type="spellStart"/>
      <w:r>
        <w:rPr>
          <w:rFonts w:ascii="DejaVu Sans Mono" w:hAnsi="DejaVu Sans Mono"/>
          <w:color w:val="000000"/>
          <w:sz w:val="24"/>
          <w:lang w:val="ru-RU"/>
        </w:rPr>
        <w:t>Draw</w:t>
      </w:r>
      <w:proofErr w:type="spellEnd"/>
      <w:r>
        <w:rPr>
          <w:rFonts w:ascii="DejaVu Sans Mono" w:hAnsi="DejaVu Sans Mono"/>
          <w:color w:val="000000"/>
          <w:sz w:val="24"/>
          <w:lang w:val="ru-RU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4"/>
          <w:lang w:val="ru-RU"/>
        </w:rPr>
        <w:t>A.sol;Transp</w:t>
      </w:r>
      <w:proofErr w:type="spellEnd"/>
    </w:p>
    <w:p w:rsidR="000C0FA7" w:rsidRDefault="000C0FA7">
      <w:pPr>
        <w:spacing w:line="240" w:lineRule="auto"/>
        <w:ind w:left="720"/>
        <w:rPr>
          <w:rFonts w:ascii="DejaVu Sans Mono" w:hAnsi="DejaVu Sans Mono"/>
          <w:color w:val="000000"/>
          <w:sz w:val="24"/>
          <w:lang w:val="ru-RU"/>
        </w:rPr>
      </w:pPr>
    </w:p>
    <w:p w:rsidR="000C0FA7" w:rsidRDefault="00E674A2">
      <w:pPr>
        <w:spacing w:line="240" w:lineRule="auto"/>
        <w:ind w:left="720"/>
        <w:rPr>
          <w:lang w:val="ru-RU"/>
        </w:rPr>
      </w:pPr>
      <w:proofErr w:type="spellStart"/>
      <w:r>
        <w:rPr>
          <w:rFonts w:ascii="DejaVu Sans Mono" w:hAnsi="DejaVu Sans Mono"/>
          <w:color w:val="000000"/>
          <w:sz w:val="24"/>
          <w:lang w:val="ru-RU"/>
        </w:rPr>
        <w:t>SavePoints</w:t>
      </w:r>
      <w:proofErr w:type="spellEnd"/>
      <w:r>
        <w:rPr>
          <w:rFonts w:ascii="DejaVu Sans Mono" w:hAnsi="DejaVu Sans Mono"/>
          <w:color w:val="000000"/>
          <w:sz w:val="24"/>
          <w:lang w:val="ru-RU"/>
        </w:rPr>
        <w:t xml:space="preserve">  </w:t>
      </w:r>
      <w:r>
        <w:rPr>
          <w:color w:val="auto"/>
          <w:lang w:val="ru-RU"/>
        </w:rPr>
        <w:t xml:space="preserve"> — сохранять точки в *.</w:t>
      </w:r>
      <w:proofErr w:type="spellStart"/>
      <w:r>
        <w:rPr>
          <w:color w:val="auto"/>
          <w:lang w:val="ru-RU"/>
        </w:rPr>
        <w:t>txt</w:t>
      </w:r>
      <w:proofErr w:type="spellEnd"/>
      <w:r>
        <w:rPr>
          <w:color w:val="auto"/>
          <w:lang w:val="ru-RU"/>
        </w:rPr>
        <w:t xml:space="preserve">.  По умолчанию </w:t>
      </w:r>
      <w:proofErr w:type="spellStart"/>
      <w:r>
        <w:rPr>
          <w:color w:val="auto"/>
          <w:lang w:val="ru-RU"/>
        </w:rPr>
        <w:t>False</w:t>
      </w:r>
      <w:proofErr w:type="spellEnd"/>
    </w:p>
    <w:p w:rsidR="000C0FA7" w:rsidRDefault="000C0FA7">
      <w:pPr>
        <w:pStyle w:val="a7"/>
        <w:spacing w:after="0" w:line="240" w:lineRule="auto"/>
        <w:ind w:left="720"/>
        <w:rPr>
          <w:color w:val="auto"/>
          <w:lang w:val="ru-RU"/>
        </w:rPr>
      </w:pP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 xml:space="preserve">FOR:  CC </w:t>
      </w:r>
      <w:proofErr w:type="spellStart"/>
      <w:r>
        <w:rPr>
          <w:color w:val="auto"/>
          <w:lang w:val="ru-RU"/>
        </w:rPr>
        <w:t>in</w:t>
      </w:r>
      <w:proofErr w:type="spellEnd"/>
      <w:r>
        <w:rPr>
          <w:color w:val="auto"/>
          <w:lang w:val="ru-RU"/>
        </w:rPr>
        <w:t xml:space="preserve"> [RUS GBR FRA DEU ESP ITA]:  - скобки необязательны</w:t>
      </w:r>
      <w:proofErr w:type="gramStart"/>
      <w:r>
        <w:rPr>
          <w:color w:val="auto"/>
          <w:lang w:val="ru-RU"/>
        </w:rPr>
        <w:t>, «</w:t>
      </w:r>
      <w:proofErr w:type="gramEnd"/>
      <w:r>
        <w:rPr>
          <w:color w:val="auto"/>
          <w:lang w:val="ru-RU"/>
        </w:rPr>
        <w:t>:» - можно опустить</w:t>
      </w: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>EOFOR</w:t>
      </w:r>
    </w:p>
    <w:p w:rsidR="000C0FA7" w:rsidRDefault="000C0FA7">
      <w:pPr>
        <w:pStyle w:val="a7"/>
        <w:spacing w:after="0" w:line="240" w:lineRule="auto"/>
        <w:ind w:left="720"/>
        <w:rPr>
          <w:color w:val="auto"/>
          <w:lang w:val="ru-RU"/>
        </w:rPr>
      </w:pP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 xml:space="preserve">Если имя </w:t>
      </w:r>
      <w:proofErr w:type="spellStart"/>
      <w:r>
        <w:rPr>
          <w:color w:val="auto"/>
          <w:lang w:val="ru-RU"/>
        </w:rPr>
        <w:t>res</w:t>
      </w:r>
      <w:proofErr w:type="spellEnd"/>
      <w:r>
        <w:rPr>
          <w:color w:val="auto"/>
          <w:lang w:val="ru-RU"/>
        </w:rPr>
        <w:t xml:space="preserve">-файла не задано явно, оно формируется из  </w:t>
      </w:r>
      <w:proofErr w:type="spellStart"/>
      <w:r>
        <w:rPr>
          <w:color w:val="auto"/>
          <w:lang w:val="ru-RU"/>
        </w:rPr>
        <w:t>mng</w:t>
      </w:r>
      <w:proofErr w:type="spellEnd"/>
      <w:r>
        <w:rPr>
          <w:color w:val="auto"/>
          <w:lang w:val="ru-RU"/>
        </w:rPr>
        <w:t xml:space="preserve">-файла, заменой расширения имени на </w:t>
      </w:r>
      <w:proofErr w:type="spellStart"/>
      <w:r>
        <w:rPr>
          <w:color w:val="auto"/>
          <w:lang w:val="ru-RU"/>
        </w:rPr>
        <w:t>res</w:t>
      </w:r>
      <w:proofErr w:type="spellEnd"/>
      <w:r>
        <w:rPr>
          <w:color w:val="auto"/>
          <w:lang w:val="ru-RU"/>
        </w:rPr>
        <w:t>.</w:t>
      </w:r>
    </w:p>
    <w:p w:rsidR="000C0FA7" w:rsidRDefault="000C0FA7">
      <w:pPr>
        <w:pStyle w:val="a7"/>
        <w:spacing w:after="0" w:line="240" w:lineRule="auto"/>
        <w:ind w:left="720"/>
        <w:rPr>
          <w:color w:val="auto"/>
          <w:lang w:val="ru-RU"/>
        </w:rPr>
      </w:pP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>Файлы   .</w:t>
      </w:r>
      <w:proofErr w:type="spellStart"/>
      <w:r>
        <w:rPr>
          <w:color w:val="auto"/>
          <w:lang w:val="ru-RU"/>
        </w:rPr>
        <w:t>sol</w:t>
      </w:r>
      <w:proofErr w:type="spellEnd"/>
      <w:r>
        <w:rPr>
          <w:color w:val="auto"/>
          <w:lang w:val="ru-RU"/>
        </w:rPr>
        <w:t xml:space="preserve">  содержат решения задачи (они же и начальные приближения) как сеточные функции одной или двух переменных.</w:t>
      </w: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ab/>
        <w:t>Первая строка содержит служебную информацию</w:t>
      </w:r>
      <w:proofErr w:type="gramStart"/>
      <w:r>
        <w:rPr>
          <w:color w:val="auto"/>
          <w:lang w:val="ru-RU"/>
        </w:rPr>
        <w:t xml:space="preserve"> :</w:t>
      </w:r>
      <w:proofErr w:type="gramEnd"/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 xml:space="preserve">                  имена переменных, имя функции, служебная информация (после знака `#`)</w:t>
      </w: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>1D — содержит таблицу со столбцами:  аргумент и функция</w:t>
      </w: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color w:val="auto"/>
          <w:lang w:val="ru-RU"/>
        </w:rPr>
        <w:t xml:space="preserve">2D — содержит матрицу решения. </w:t>
      </w:r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ab/>
        <w:t>В первой строке сначала имя, соответствующее столбцам, затем — строкам.</w:t>
      </w:r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ab/>
        <w:t>Далее строка чисел, определяющая значения столбцов (первого аргумента)</w:t>
      </w:r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ab/>
        <w:t xml:space="preserve">Далее набор строк. В каждой строке: первое число — значение второго </w:t>
      </w:r>
      <w:proofErr w:type="spellStart"/>
      <w:r>
        <w:rPr>
          <w:color w:val="auto"/>
          <w:lang w:val="ru-RU"/>
        </w:rPr>
        <w:t>агрумента</w:t>
      </w:r>
      <w:proofErr w:type="spellEnd"/>
      <w:r>
        <w:rPr>
          <w:color w:val="auto"/>
          <w:lang w:val="ru-RU"/>
        </w:rPr>
        <w:t>,   далее значения функции.</w:t>
      </w:r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>Пример</w:t>
      </w:r>
      <w:proofErr w:type="gramStart"/>
      <w:r>
        <w:rPr>
          <w:color w:val="auto"/>
          <w:lang w:val="ru-RU"/>
        </w:rPr>
        <w:t xml:space="preserve"> :</w:t>
      </w:r>
      <w:proofErr w:type="gramEnd"/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 xml:space="preserve">  r</w:t>
      </w:r>
      <w:r>
        <w:rPr>
          <w:color w:val="auto"/>
          <w:lang w:val="ru-RU"/>
        </w:rPr>
        <w:tab/>
        <w:t>t</w:t>
      </w:r>
      <w:r>
        <w:rPr>
          <w:color w:val="auto"/>
          <w:lang w:val="ru-RU"/>
        </w:rPr>
        <w:tab/>
      </w:r>
      <w:proofErr w:type="spellStart"/>
      <w:r>
        <w:rPr>
          <w:color w:val="auto"/>
          <w:lang w:val="ru-RU"/>
        </w:rPr>
        <w:t>Pdf</w:t>
      </w:r>
      <w:proofErr w:type="spellEnd"/>
      <w:r>
        <w:rPr>
          <w:color w:val="auto"/>
          <w:lang w:val="ru-RU"/>
        </w:rPr>
        <w:tab/>
        <w:t>#SvFver_62_mtr2</w:t>
      </w:r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  <w:t>0.0</w:t>
      </w:r>
      <w:r>
        <w:rPr>
          <w:color w:val="auto"/>
          <w:lang w:val="ru-RU"/>
        </w:rPr>
        <w:tab/>
        <w:t>5.0</w:t>
      </w:r>
      <w:r>
        <w:rPr>
          <w:color w:val="auto"/>
          <w:lang w:val="ru-RU"/>
        </w:rPr>
        <w:tab/>
        <w:t>10.0</w:t>
      </w:r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>100</w:t>
      </w:r>
      <w:r>
        <w:rPr>
          <w:color w:val="auto"/>
          <w:lang w:val="ru-RU"/>
        </w:rPr>
        <w:tab/>
        <w:t>50.3</w:t>
      </w:r>
      <w:r>
        <w:rPr>
          <w:color w:val="auto"/>
          <w:lang w:val="ru-RU"/>
        </w:rPr>
        <w:tab/>
        <w:t>99.5</w:t>
      </w:r>
      <w:r>
        <w:rPr>
          <w:color w:val="auto"/>
          <w:lang w:val="ru-RU"/>
        </w:rPr>
        <w:tab/>
        <w:t>140.5</w:t>
      </w:r>
    </w:p>
    <w:p w:rsidR="000C0FA7" w:rsidRDefault="00E674A2">
      <w:pPr>
        <w:pStyle w:val="a7"/>
        <w:spacing w:after="0" w:line="240" w:lineRule="auto"/>
        <w:ind w:left="1417"/>
        <w:rPr>
          <w:lang w:val="ru-RU"/>
        </w:rPr>
      </w:pPr>
      <w:r>
        <w:rPr>
          <w:color w:val="auto"/>
          <w:lang w:val="ru-RU"/>
        </w:rPr>
        <w:t>102</w:t>
      </w:r>
      <w:r>
        <w:rPr>
          <w:color w:val="auto"/>
          <w:lang w:val="ru-RU"/>
        </w:rPr>
        <w:tab/>
        <w:t>49.5</w:t>
      </w:r>
      <w:r>
        <w:rPr>
          <w:color w:val="auto"/>
          <w:lang w:val="ru-RU"/>
        </w:rPr>
        <w:tab/>
        <w:t>96.5</w:t>
      </w:r>
      <w:r>
        <w:rPr>
          <w:color w:val="auto"/>
          <w:lang w:val="ru-RU"/>
        </w:rPr>
        <w:tab/>
        <w:t>135.6</w:t>
      </w:r>
    </w:p>
    <w:p w:rsidR="000C0FA7" w:rsidRDefault="00E674A2">
      <w:pPr>
        <w:pStyle w:val="a7"/>
        <w:spacing w:after="0" w:line="240" w:lineRule="auto"/>
        <w:ind w:left="1417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 xml:space="preserve">определяет сеточную функцию двух переменных, например,  </w:t>
      </w:r>
      <w:proofErr w:type="spellStart"/>
      <w:r>
        <w:rPr>
          <w:color w:val="auto"/>
          <w:lang w:val="ru-RU"/>
        </w:rPr>
        <w:t>Pdf</w:t>
      </w:r>
      <w:proofErr w:type="spellEnd"/>
      <w:r>
        <w:rPr>
          <w:color w:val="auto"/>
          <w:lang w:val="ru-RU"/>
        </w:rPr>
        <w:t xml:space="preserve"> (5.0, 102) =  96.5</w:t>
      </w:r>
    </w:p>
    <w:p w:rsidR="000C0FA7" w:rsidRDefault="000C0FA7">
      <w:pPr>
        <w:pStyle w:val="a7"/>
        <w:spacing w:after="0" w:line="240" w:lineRule="auto"/>
        <w:ind w:left="1417"/>
        <w:rPr>
          <w:color w:val="auto"/>
          <w:lang w:val="ru-RU"/>
        </w:rPr>
      </w:pPr>
    </w:p>
    <w:p w:rsidR="000C0FA7" w:rsidRDefault="000C0FA7">
      <w:pPr>
        <w:pStyle w:val="a7"/>
        <w:spacing w:after="0" w:line="240" w:lineRule="auto"/>
        <w:ind w:left="1417"/>
        <w:rPr>
          <w:lang w:val="ru-RU"/>
        </w:rPr>
      </w:pPr>
    </w:p>
    <w:p w:rsidR="000C0FA7" w:rsidRPr="00B91CC1" w:rsidRDefault="00E674A2">
      <w:pPr>
        <w:pStyle w:val="a7"/>
        <w:spacing w:after="0" w:line="240" w:lineRule="auto"/>
        <w:ind w:left="720"/>
        <w:rPr>
          <w:rFonts w:ascii="DejaVu Sans Mono" w:hAnsi="DejaVu Sans Mono"/>
          <w:b/>
          <w:color w:val="auto"/>
          <w:sz w:val="24"/>
          <w:rPrChange w:id="274" w:author="vladimirv" w:date="2020-12-06T15:18:00Z">
            <w:rPr>
              <w:rFonts w:ascii="DejaVu Sans Mono" w:hAnsi="DejaVu Sans Mono"/>
              <w:b/>
              <w:color w:val="auto"/>
              <w:sz w:val="24"/>
              <w:lang w:val="ru-RU"/>
            </w:rPr>
          </w:rPrChange>
        </w:rPr>
      </w:pPr>
      <w:r>
        <w:rPr>
          <w:rFonts w:ascii="DejaVu Sans Mono" w:hAnsi="DejaVu Sans Mono"/>
          <w:b/>
          <w:color w:val="auto"/>
          <w:sz w:val="24"/>
          <w:lang w:val="ru-RU"/>
        </w:rPr>
        <w:t>Литература</w:t>
      </w:r>
    </w:p>
    <w:p w:rsidR="000C0FA7" w:rsidRDefault="000C0FA7">
      <w:pPr>
        <w:pStyle w:val="a7"/>
        <w:spacing w:after="0" w:line="240" w:lineRule="auto"/>
        <w:ind w:left="720"/>
        <w:rPr>
          <w:rFonts w:ascii="DejaVu Sans Mono" w:hAnsi="DejaVu Sans Mono"/>
          <w:b/>
          <w:color w:val="auto"/>
          <w:sz w:val="24"/>
        </w:rPr>
      </w:pPr>
    </w:p>
    <w:p w:rsidR="000C0FA7" w:rsidRPr="00B91CC1" w:rsidRDefault="00E674A2">
      <w:pPr>
        <w:pStyle w:val="a7"/>
        <w:spacing w:line="240" w:lineRule="auto"/>
        <w:ind w:left="720" w:firstLine="720"/>
        <w:rPr>
          <w:rFonts w:ascii="DejaVu Sans Mono" w:hAnsi="DejaVu Sans Mono"/>
          <w:color w:val="auto"/>
          <w:sz w:val="24"/>
          <w:rPrChange w:id="275" w:author="vladimirv" w:date="2020-12-06T15:18:00Z">
            <w:rPr>
              <w:rFonts w:ascii="DejaVu Sans Mono" w:hAnsi="DejaVu Sans Mono"/>
              <w:color w:val="auto"/>
              <w:sz w:val="24"/>
              <w:lang w:val="ru-RU"/>
            </w:rPr>
          </w:rPrChange>
        </w:rPr>
      </w:pPr>
      <w:proofErr w:type="spellStart"/>
      <w:r>
        <w:rPr>
          <w:rFonts w:ascii="DejaVu Sans Mono" w:hAnsi="DejaVu Sans Mono"/>
          <w:color w:val="auto"/>
          <w:sz w:val="24"/>
        </w:rPr>
        <w:t>Sokolov</w:t>
      </w:r>
      <w:proofErr w:type="spellEnd"/>
      <w:r>
        <w:rPr>
          <w:rFonts w:ascii="DejaVu Sans Mono" w:hAnsi="DejaVu Sans Mono"/>
          <w:color w:val="auto"/>
          <w:sz w:val="24"/>
        </w:rPr>
        <w:t xml:space="preserve"> A. V., </w:t>
      </w:r>
      <w:proofErr w:type="spellStart"/>
      <w:r>
        <w:rPr>
          <w:rFonts w:ascii="DejaVu Sans Mono" w:hAnsi="DejaVu Sans Mono"/>
          <w:color w:val="auto"/>
          <w:sz w:val="24"/>
        </w:rPr>
        <w:t>Voloshinov</w:t>
      </w:r>
      <w:proofErr w:type="spellEnd"/>
      <w:r>
        <w:rPr>
          <w:rFonts w:ascii="DejaVu Sans Mono" w:hAnsi="DejaVu Sans Mono"/>
          <w:color w:val="auto"/>
          <w:sz w:val="24"/>
        </w:rPr>
        <w:t xml:space="preserve"> V. V. Model Selection by Balanced Identification: the Interplay of Optimization and Distributed Computing // Open Computer Science, 2020, 10 — p. 283–295. </w:t>
      </w:r>
    </w:p>
    <w:p w:rsidR="000C0FA7" w:rsidRPr="00B91CC1" w:rsidRDefault="00E674A2">
      <w:pPr>
        <w:pStyle w:val="a7"/>
        <w:spacing w:line="240" w:lineRule="auto"/>
        <w:rPr>
          <w:rFonts w:ascii="DejaVu Sans Mono" w:hAnsi="DejaVu Sans Mono"/>
          <w:color w:val="auto"/>
          <w:sz w:val="24"/>
          <w:lang w:val="ru-RU"/>
          <w:rPrChange w:id="276" w:author="vladimirv" w:date="2020-12-06T15:18:00Z">
            <w:rPr>
              <w:rFonts w:ascii="DejaVu Sans Mono" w:hAnsi="DejaVu Sans Mono"/>
              <w:color w:val="auto"/>
              <w:sz w:val="24"/>
            </w:rPr>
          </w:rPrChange>
        </w:rPr>
      </w:pPr>
      <w:r w:rsidRPr="00B91CC1">
        <w:rPr>
          <w:rFonts w:ascii="DejaVu Sans Mono" w:hAnsi="DejaVu Sans Mono"/>
          <w:color w:val="auto"/>
          <w:sz w:val="24"/>
          <w:rPrChange w:id="277" w:author="vladimirv" w:date="2020-12-06T15:18:00Z">
            <w:rPr>
              <w:rFonts w:ascii="DejaVu Sans Mono" w:hAnsi="DejaVu Sans Mono"/>
              <w:color w:val="auto"/>
              <w:sz w:val="24"/>
              <w:lang w:val="ru-RU"/>
            </w:rPr>
          </w:rPrChange>
        </w:rPr>
        <w:t xml:space="preserve">           </w:t>
      </w:r>
      <w:r>
        <w:rPr>
          <w:rFonts w:ascii="DejaVu Sans Mono" w:hAnsi="DejaVu Sans Mono"/>
          <w:color w:val="auto"/>
          <w:sz w:val="24"/>
        </w:rPr>
        <w:t>https</w:t>
      </w:r>
      <w:r w:rsidRPr="00B91CC1">
        <w:rPr>
          <w:rFonts w:ascii="DejaVu Sans Mono" w:hAnsi="DejaVu Sans Mono"/>
          <w:color w:val="auto"/>
          <w:sz w:val="24"/>
          <w:lang w:val="ru-RU"/>
          <w:rPrChange w:id="278" w:author="vladimirv" w:date="2020-12-06T15:18:00Z">
            <w:rPr>
              <w:rFonts w:ascii="DejaVu Sans Mono" w:hAnsi="DejaVu Sans Mono"/>
              <w:color w:val="auto"/>
              <w:sz w:val="24"/>
            </w:rPr>
          </w:rPrChange>
        </w:rPr>
        <w:t>://</w:t>
      </w:r>
      <w:proofErr w:type="spellStart"/>
      <w:r>
        <w:rPr>
          <w:rFonts w:ascii="DejaVu Sans Mono" w:hAnsi="DejaVu Sans Mono"/>
          <w:color w:val="auto"/>
          <w:sz w:val="24"/>
        </w:rPr>
        <w:t>doi</w:t>
      </w:r>
      <w:proofErr w:type="spellEnd"/>
      <w:r w:rsidRPr="00B91CC1">
        <w:rPr>
          <w:rFonts w:ascii="DejaVu Sans Mono" w:hAnsi="DejaVu Sans Mono"/>
          <w:color w:val="auto"/>
          <w:sz w:val="24"/>
          <w:lang w:val="ru-RU"/>
          <w:rPrChange w:id="279" w:author="vladimirv" w:date="2020-12-06T15:18:00Z">
            <w:rPr>
              <w:rFonts w:ascii="DejaVu Sans Mono" w:hAnsi="DejaVu Sans Mono"/>
              <w:color w:val="auto"/>
              <w:sz w:val="24"/>
            </w:rPr>
          </w:rPrChange>
        </w:rPr>
        <w:t>.</w:t>
      </w:r>
      <w:r>
        <w:rPr>
          <w:rFonts w:ascii="DejaVu Sans Mono" w:hAnsi="DejaVu Sans Mono"/>
          <w:color w:val="auto"/>
          <w:sz w:val="24"/>
        </w:rPr>
        <w:t>org</w:t>
      </w:r>
      <w:r w:rsidRPr="00B91CC1">
        <w:rPr>
          <w:rFonts w:ascii="DejaVu Sans Mono" w:hAnsi="DejaVu Sans Mono"/>
          <w:color w:val="auto"/>
          <w:sz w:val="24"/>
          <w:lang w:val="ru-RU"/>
          <w:rPrChange w:id="280" w:author="vladimirv" w:date="2020-12-06T15:18:00Z">
            <w:rPr>
              <w:rFonts w:ascii="DejaVu Sans Mono" w:hAnsi="DejaVu Sans Mono"/>
              <w:color w:val="auto"/>
              <w:sz w:val="24"/>
            </w:rPr>
          </w:rPrChange>
        </w:rPr>
        <w:t>/10.1515/</w:t>
      </w:r>
      <w:r>
        <w:rPr>
          <w:rFonts w:ascii="DejaVu Sans Mono" w:hAnsi="DejaVu Sans Mono"/>
          <w:color w:val="auto"/>
          <w:sz w:val="24"/>
        </w:rPr>
        <w:t>comp</w:t>
      </w:r>
      <w:r w:rsidRPr="00B91CC1">
        <w:rPr>
          <w:rFonts w:ascii="DejaVu Sans Mono" w:hAnsi="DejaVu Sans Mono"/>
          <w:color w:val="auto"/>
          <w:sz w:val="24"/>
          <w:lang w:val="ru-RU"/>
          <w:rPrChange w:id="281" w:author="vladimirv" w:date="2020-12-06T15:18:00Z">
            <w:rPr>
              <w:rFonts w:ascii="DejaVu Sans Mono" w:hAnsi="DejaVu Sans Mono"/>
              <w:color w:val="auto"/>
              <w:sz w:val="24"/>
            </w:rPr>
          </w:rPrChange>
        </w:rPr>
        <w:t>-2020-0116</w:t>
      </w:r>
    </w:p>
    <w:p w:rsidR="000C0FA7" w:rsidRDefault="00E674A2">
      <w:pPr>
        <w:pStyle w:val="a7"/>
        <w:spacing w:line="240" w:lineRule="auto"/>
        <w:ind w:left="720" w:firstLine="720"/>
        <w:rPr>
          <w:rFonts w:ascii="DejaVu Sans Mono" w:hAnsi="DejaVu Sans Mono"/>
          <w:color w:val="auto"/>
          <w:sz w:val="24"/>
        </w:rPr>
      </w:pPr>
      <w:r>
        <w:rPr>
          <w:rFonts w:ascii="DejaVu Sans Mono" w:hAnsi="DejaVu Sans Mono"/>
          <w:color w:val="auto"/>
          <w:sz w:val="24"/>
          <w:lang w:val="ru-RU"/>
        </w:rPr>
        <w:t xml:space="preserve">Соколов, А.В.; Волошинов, В.В. Выбор математической модели: баланс между сложностью и близостью к измерениям. </w:t>
      </w:r>
      <w:r>
        <w:rPr>
          <w:rFonts w:ascii="DejaVu Sans Mono" w:hAnsi="DejaVu Sans Mono"/>
          <w:color w:val="auto"/>
          <w:sz w:val="24"/>
        </w:rPr>
        <w:t xml:space="preserve">International Journal of Open Information Technologies, 2018, 6(9) C. 33-41 </w:t>
      </w:r>
    </w:p>
    <w:p w:rsidR="000C0FA7" w:rsidRDefault="00E674A2">
      <w:pPr>
        <w:pStyle w:val="a7"/>
        <w:spacing w:after="0" w:line="240" w:lineRule="auto"/>
        <w:ind w:left="720"/>
        <w:rPr>
          <w:rFonts w:ascii="DejaVu Sans Mono" w:hAnsi="DejaVu Sans Mono"/>
          <w:color w:val="auto"/>
          <w:sz w:val="24"/>
        </w:rPr>
      </w:pPr>
      <w:r>
        <w:rPr>
          <w:rFonts w:ascii="DejaVu Sans Mono" w:hAnsi="DejaVu Sans Mono"/>
          <w:color w:val="auto"/>
          <w:sz w:val="24"/>
        </w:rPr>
        <w:t>http://injoit.org/index.php/j1/article/view/612</w:t>
      </w:r>
    </w:p>
    <w:p w:rsidR="000C0FA7" w:rsidRDefault="000C0FA7">
      <w:pPr>
        <w:spacing w:line="240" w:lineRule="auto"/>
        <w:ind w:left="720"/>
        <w:rPr>
          <w:rFonts w:ascii="DejaVu Sans Mono" w:hAnsi="DejaVu Sans Mono"/>
          <w:color w:val="008080"/>
          <w:sz w:val="24"/>
        </w:rPr>
      </w:pPr>
    </w:p>
    <w:p w:rsidR="000C0FA7" w:rsidRDefault="000C0FA7">
      <w:pPr>
        <w:spacing w:line="240" w:lineRule="auto"/>
        <w:ind w:left="720"/>
        <w:rPr>
          <w:rFonts w:ascii="DejaVu Sans Mono" w:hAnsi="DejaVu Sans Mono"/>
          <w:b/>
          <w:color w:val="008080"/>
          <w:sz w:val="24"/>
        </w:rPr>
      </w:pPr>
    </w:p>
    <w:p w:rsidR="000C0FA7" w:rsidRDefault="00E674A2">
      <w:pPr>
        <w:spacing w:line="240" w:lineRule="auto"/>
        <w:ind w:left="720"/>
      </w:pPr>
      <w:proofErr w:type="spellStart"/>
      <w:r>
        <w:rPr>
          <w:rFonts w:ascii="DejaVu Sans Mono" w:hAnsi="DejaVu Sans Mono"/>
          <w:i/>
          <w:color w:val="808080"/>
          <w:sz w:val="24"/>
        </w:rPr>
        <w:t>Param</w:t>
      </w:r>
      <w:proofErr w:type="spellEnd"/>
      <w:r>
        <w:rPr>
          <w:rFonts w:ascii="DejaVu Sans Mono" w:hAnsi="DejaVu Sans Mono"/>
          <w:i/>
          <w:color w:val="808080"/>
          <w:sz w:val="24"/>
        </w:rPr>
        <w:t>:    Position(</w:t>
      </w:r>
      <w:proofErr w:type="spellStart"/>
      <w:r>
        <w:rPr>
          <w:rFonts w:ascii="DejaVu Sans Mono" w:hAnsi="DejaVu Sans Mono"/>
          <w:i/>
          <w:color w:val="808080"/>
          <w:sz w:val="24"/>
        </w:rPr>
        <w:t>x</w:t>
      </w:r>
      <w:proofErr w:type="gramStart"/>
      <w:r>
        <w:rPr>
          <w:rFonts w:ascii="DejaVu Sans Mono" w:hAnsi="DejaVu Sans Mono"/>
          <w:i/>
          <w:color w:val="808080"/>
          <w:sz w:val="24"/>
        </w:rPr>
        <w:t>,y</w:t>
      </w:r>
      <w:proofErr w:type="spellEnd"/>
      <w:proofErr w:type="gramEnd"/>
      <w:r>
        <w:rPr>
          <w:rFonts w:ascii="DejaVu Sans Mono" w:hAnsi="DejaVu Sans Mono"/>
          <w:i/>
          <w:color w:val="808080"/>
          <w:sz w:val="24"/>
        </w:rPr>
        <w:t>) = -1.2; #initialize = -1.2</w:t>
      </w:r>
    </w:p>
    <w:p w:rsidR="000C0FA7" w:rsidRDefault="00E674A2">
      <w:pPr>
        <w:spacing w:line="240" w:lineRule="auto"/>
        <w:ind w:left="720"/>
        <w:rPr>
          <w:lang w:val="ru-RU"/>
        </w:rPr>
      </w:pPr>
      <w:proofErr w:type="spellStart"/>
      <w:r>
        <w:rPr>
          <w:rFonts w:ascii="DejaVu Sans Mono" w:hAnsi="DejaVu Sans Mono"/>
          <w:i/>
          <w:color w:val="808080"/>
          <w:sz w:val="24"/>
          <w:lang w:val="ru-RU"/>
        </w:rPr>
        <w:t>Param</w:t>
      </w:r>
      <w:proofErr w:type="spellEnd"/>
      <w:r>
        <w:rPr>
          <w:rFonts w:ascii="DejaVu Sans Mono" w:hAnsi="DejaVu Sans Mono"/>
          <w:i/>
          <w:color w:val="808080"/>
          <w:sz w:val="24"/>
          <w:lang w:val="ru-RU"/>
        </w:rPr>
        <w:t xml:space="preserve">:  S </w:t>
      </w:r>
      <w:proofErr w:type="gramStart"/>
      <w:r>
        <w:rPr>
          <w:rFonts w:ascii="DejaVu Sans Mono" w:hAnsi="DejaVu Sans Mono"/>
          <w:i/>
          <w:color w:val="808080"/>
          <w:sz w:val="24"/>
          <w:lang w:val="ru-RU"/>
        </w:rPr>
        <w:t xml:space="preserve">( </w:t>
      </w:r>
      <w:proofErr w:type="gramEnd"/>
      <w:r>
        <w:rPr>
          <w:rFonts w:ascii="DejaVu Sans Mono" w:hAnsi="DejaVu Sans Mono"/>
          <w:i/>
          <w:color w:val="808080"/>
          <w:sz w:val="24"/>
          <w:lang w:val="ru-RU"/>
        </w:rPr>
        <w:t>t ) = SS(t).</w:t>
      </w:r>
      <w:proofErr w:type="spellStart"/>
      <w:r>
        <w:rPr>
          <w:rFonts w:ascii="DejaVu Sans Mono" w:hAnsi="DejaVu Sans Mono"/>
          <w:i/>
          <w:color w:val="808080"/>
          <w:sz w:val="24"/>
          <w:lang w:val="ru-RU"/>
        </w:rPr>
        <w:t>sol</w:t>
      </w:r>
      <w:proofErr w:type="spellEnd"/>
      <w:r>
        <w:rPr>
          <w:rFonts w:ascii="DejaVu Sans Mono" w:hAnsi="DejaVu Sans Mono"/>
          <w:i/>
          <w:color w:val="808080"/>
          <w:sz w:val="24"/>
          <w:lang w:val="ru-RU"/>
        </w:rPr>
        <w:t xml:space="preserve"> #из файла считываем все (И </w:t>
      </w:r>
      <w:proofErr w:type="spellStart"/>
      <w:r>
        <w:rPr>
          <w:rFonts w:ascii="DejaVu Sans Mono" w:hAnsi="DejaVu Sans Mono"/>
          <w:i/>
          <w:color w:val="808080"/>
          <w:sz w:val="24"/>
          <w:lang w:val="ru-RU"/>
        </w:rPr>
        <w:t>Set</w:t>
      </w:r>
      <w:proofErr w:type="spellEnd"/>
      <w:r>
        <w:rPr>
          <w:rFonts w:ascii="DejaVu Sans Mono" w:hAnsi="DejaVu Sans Mono"/>
          <w:i/>
          <w:color w:val="808080"/>
          <w:sz w:val="24"/>
          <w:lang w:val="ru-RU"/>
        </w:rPr>
        <w:t>)</w:t>
      </w:r>
    </w:p>
    <w:p w:rsidR="000C0FA7" w:rsidRDefault="00E674A2">
      <w:pPr>
        <w:spacing w:line="240" w:lineRule="auto"/>
        <w:ind w:left="720"/>
        <w:rPr>
          <w:lang w:val="ru-RU"/>
        </w:rPr>
      </w:pPr>
      <w:r>
        <w:rPr>
          <w:rFonts w:ascii="DejaVu Sans Mono" w:hAnsi="DejaVu Sans Mono"/>
          <w:i/>
          <w:color w:val="808080"/>
          <w:sz w:val="24"/>
          <w:lang w:val="ru-RU"/>
        </w:rPr>
        <w:tab/>
      </w:r>
      <w:r>
        <w:rPr>
          <w:rFonts w:ascii="DejaVu Sans Mono" w:hAnsi="DejaVu Sans Mono"/>
          <w:i/>
          <w:color w:val="808080"/>
          <w:sz w:val="24"/>
          <w:lang w:val="ru-RU"/>
        </w:rPr>
        <w:tab/>
      </w:r>
      <w:r>
        <w:rPr>
          <w:rFonts w:ascii="DejaVu Sans Mono" w:hAnsi="DejaVu Sans Mono"/>
          <w:i/>
          <w:color w:val="808080"/>
          <w:sz w:val="24"/>
          <w:lang w:val="ru-RU"/>
        </w:rPr>
        <w:tab/>
      </w:r>
      <w:r>
        <w:rPr>
          <w:rFonts w:ascii="DejaVu Sans Mono" w:hAnsi="DejaVu Sans Mono"/>
          <w:i/>
          <w:color w:val="808080"/>
          <w:sz w:val="24"/>
          <w:lang w:val="ru-RU"/>
        </w:rPr>
        <w:tab/>
        <w:t>но сохраняем имена S и t</w:t>
      </w:r>
    </w:p>
    <w:p w:rsidR="000C0FA7" w:rsidRDefault="00E674A2">
      <w:pPr>
        <w:spacing w:line="240" w:lineRule="auto"/>
        <w:ind w:left="720"/>
      </w:pPr>
      <w:proofErr w:type="spellStart"/>
      <w:r>
        <w:rPr>
          <w:rFonts w:ascii="DejaVu Sans Mono" w:hAnsi="DejaVu Sans Mono"/>
          <w:i/>
          <w:color w:val="808080"/>
          <w:sz w:val="24"/>
        </w:rPr>
        <w:t>Param</w:t>
      </w:r>
      <w:proofErr w:type="spellEnd"/>
      <w:r>
        <w:rPr>
          <w:rFonts w:ascii="DejaVu Sans Mono" w:hAnsi="DejaVu Sans Mono"/>
          <w:i/>
          <w:color w:val="808080"/>
          <w:sz w:val="24"/>
        </w:rPr>
        <w:t xml:space="preserve">:  S </w:t>
      </w:r>
      <w:proofErr w:type="gramStart"/>
      <w:r>
        <w:rPr>
          <w:rFonts w:ascii="DejaVu Sans Mono" w:hAnsi="DejaVu Sans Mono"/>
          <w:i/>
          <w:color w:val="808080"/>
          <w:sz w:val="24"/>
        </w:rPr>
        <w:t>( t</w:t>
      </w:r>
      <w:proofErr w:type="gramEnd"/>
      <w:r>
        <w:rPr>
          <w:rFonts w:ascii="DejaVu Sans Mono" w:hAnsi="DejaVu Sans Mono"/>
          <w:i/>
          <w:color w:val="808080"/>
          <w:sz w:val="24"/>
        </w:rPr>
        <w:t xml:space="preserve"> ); </w:t>
      </w:r>
      <w:proofErr w:type="spellStart"/>
      <w:r>
        <w:rPr>
          <w:rFonts w:ascii="DejaVu Sans Mono" w:hAnsi="DejaVu Sans Mono"/>
          <w:i/>
          <w:color w:val="808080"/>
          <w:sz w:val="24"/>
        </w:rPr>
        <w:t>DataFrom</w:t>
      </w:r>
      <w:proofErr w:type="spellEnd"/>
      <w:r>
        <w:rPr>
          <w:rFonts w:ascii="DejaVu Sans Mono" w:hAnsi="DejaVu Sans Mono"/>
          <w:i/>
          <w:color w:val="808080"/>
          <w:sz w:val="24"/>
        </w:rPr>
        <w:t xml:space="preserve"> = S(t).sol # </w:t>
      </w:r>
      <w:r>
        <w:rPr>
          <w:rFonts w:ascii="DejaVu Sans Mono" w:hAnsi="DejaVu Sans Mono"/>
          <w:i/>
          <w:color w:val="808080"/>
          <w:sz w:val="24"/>
          <w:lang w:val="ru-RU"/>
        </w:rPr>
        <w:t>берем</w:t>
      </w:r>
      <w:r>
        <w:rPr>
          <w:rFonts w:ascii="DejaVu Sans Mono" w:hAnsi="DejaVu Sans Mono"/>
          <w:i/>
          <w:color w:val="808080"/>
          <w:sz w:val="24"/>
        </w:rPr>
        <w:t xml:space="preserve"> </w:t>
      </w:r>
      <w:r>
        <w:rPr>
          <w:rFonts w:ascii="DejaVu Sans Mono" w:hAnsi="DejaVu Sans Mono"/>
          <w:i/>
          <w:color w:val="808080"/>
          <w:sz w:val="24"/>
          <w:lang w:val="ru-RU"/>
        </w:rPr>
        <w:t>только</w:t>
      </w:r>
      <w:r>
        <w:rPr>
          <w:rFonts w:ascii="DejaVu Sans Mono" w:hAnsi="DejaVu Sans Mono"/>
          <w:i/>
          <w:color w:val="808080"/>
          <w:sz w:val="24"/>
        </w:rPr>
        <w:t xml:space="preserve"> </w:t>
      </w:r>
      <w:r>
        <w:rPr>
          <w:rFonts w:ascii="DejaVu Sans Mono" w:hAnsi="DejaVu Sans Mono"/>
          <w:i/>
          <w:color w:val="808080"/>
          <w:sz w:val="24"/>
          <w:lang w:val="ru-RU"/>
        </w:rPr>
        <w:t>данные</w:t>
      </w:r>
    </w:p>
    <w:p w:rsidR="000C0FA7" w:rsidRDefault="00E674A2">
      <w:pPr>
        <w:spacing w:line="240" w:lineRule="auto"/>
        <w:ind w:left="720"/>
      </w:pPr>
      <w:bookmarkStart w:id="282" w:name="__DdeLink__4432_3776711062"/>
      <w:proofErr w:type="spellStart"/>
      <w:r>
        <w:rPr>
          <w:rFonts w:ascii="DejaVu Sans Mono" w:hAnsi="DejaVu Sans Mono"/>
          <w:i/>
          <w:color w:val="808080"/>
          <w:sz w:val="24"/>
        </w:rPr>
        <w:t>Var</w:t>
      </w:r>
      <w:proofErr w:type="spellEnd"/>
      <w:r>
        <w:rPr>
          <w:rFonts w:ascii="DejaVu Sans Mono" w:hAnsi="DejaVu Sans Mono"/>
          <w:i/>
          <w:color w:val="808080"/>
          <w:sz w:val="24"/>
        </w:rPr>
        <w:t xml:space="preserve">:  S </w:t>
      </w:r>
      <w:proofErr w:type="gramStart"/>
      <w:r>
        <w:rPr>
          <w:rFonts w:ascii="DejaVu Sans Mono" w:hAnsi="DejaVu Sans Mono"/>
          <w:i/>
          <w:color w:val="808080"/>
          <w:sz w:val="24"/>
        </w:rPr>
        <w:t>( t</w:t>
      </w:r>
      <w:proofErr w:type="gramEnd"/>
      <w:r>
        <w:rPr>
          <w:rFonts w:ascii="DejaVu Sans Mono" w:hAnsi="DejaVu Sans Mono"/>
          <w:i/>
          <w:color w:val="808080"/>
          <w:sz w:val="24"/>
        </w:rPr>
        <w:t xml:space="preserve"> )&gt;0</w:t>
      </w:r>
      <w:bookmarkEnd w:id="282"/>
    </w:p>
    <w:p w:rsidR="000C0FA7" w:rsidRDefault="00E674A2">
      <w:pPr>
        <w:spacing w:line="240" w:lineRule="auto"/>
        <w:ind w:left="720"/>
      </w:pPr>
      <w:proofErr w:type="spellStart"/>
      <w:r>
        <w:rPr>
          <w:rFonts w:ascii="DejaVu Sans Mono" w:hAnsi="DejaVu Sans Mono"/>
          <w:i/>
          <w:color w:val="808080"/>
          <w:sz w:val="24"/>
        </w:rPr>
        <w:t>Var</w:t>
      </w:r>
      <w:proofErr w:type="spellEnd"/>
      <w:r>
        <w:rPr>
          <w:rFonts w:ascii="DejaVu Sans Mono" w:hAnsi="DejaVu Sans Mono"/>
          <w:i/>
          <w:color w:val="808080"/>
          <w:sz w:val="24"/>
        </w:rPr>
        <w:t xml:space="preserve">:  S </w:t>
      </w:r>
      <w:proofErr w:type="gramStart"/>
      <w:r>
        <w:rPr>
          <w:rFonts w:ascii="DejaVu Sans Mono" w:hAnsi="DejaVu Sans Mono"/>
          <w:i/>
          <w:color w:val="808080"/>
          <w:sz w:val="24"/>
        </w:rPr>
        <w:t>( t</w:t>
      </w:r>
      <w:proofErr w:type="gramEnd"/>
      <w:r>
        <w:rPr>
          <w:rFonts w:ascii="DejaVu Sans Mono" w:hAnsi="DejaVu Sans Mono"/>
          <w:i/>
          <w:color w:val="808080"/>
          <w:sz w:val="24"/>
        </w:rPr>
        <w:t xml:space="preserve"> ) \in [0,100]</w:t>
      </w:r>
    </w:p>
    <w:p w:rsidR="000C0FA7" w:rsidRDefault="00E674A2">
      <w:pPr>
        <w:spacing w:line="240" w:lineRule="auto"/>
        <w:ind w:left="720"/>
        <w:rPr>
          <w:lang w:val="ru-RU"/>
        </w:rPr>
      </w:pPr>
      <w:proofErr w:type="spellStart"/>
      <w:r>
        <w:rPr>
          <w:rFonts w:ascii="DejaVu Sans Mono" w:hAnsi="DejaVu Sans Mono"/>
          <w:b/>
          <w:color w:val="008080"/>
          <w:sz w:val="24"/>
          <w:lang w:val="ru-RU"/>
        </w:rPr>
        <w:t>ComplCycle</w:t>
      </w:r>
      <w:proofErr w:type="spellEnd"/>
    </w:p>
    <w:p w:rsidR="000C0FA7" w:rsidRDefault="00E674A2">
      <w:pPr>
        <w:spacing w:line="240" w:lineRule="auto"/>
        <w:ind w:left="720"/>
        <w:rPr>
          <w:lang w:val="ru-RU"/>
        </w:rPr>
      </w:pPr>
      <w:proofErr w:type="gramStart"/>
      <w:r>
        <w:rPr>
          <w:rFonts w:ascii="DejaVu Sans Mono" w:hAnsi="DejaVu Sans Mono"/>
          <w:color w:val="000000"/>
          <w:sz w:val="24"/>
          <w:lang w:val="ru-RU"/>
        </w:rPr>
        <w:t>ComplCyc0E(</w:t>
      </w:r>
      <w:r>
        <w:rPr>
          <w:rFonts w:ascii="DejaVu Sans Mono" w:hAnsi="DejaVu Sans Mono"/>
          <w:color w:val="94558D"/>
          <w:sz w:val="24"/>
        </w:rPr>
        <w:t>self</w:t>
      </w:r>
      <w:r>
        <w:rPr>
          <w:rFonts w:ascii="DejaVu Sans Mono" w:hAnsi="DejaVu Sans Mono"/>
          <w:color w:val="000000"/>
          <w:sz w:val="24"/>
          <w:lang w:val="ru-RU"/>
        </w:rPr>
        <w:t>,</w:t>
      </w:r>
      <w:r>
        <w:rPr>
          <w:rFonts w:ascii="DejaVu Sans Mono" w:hAnsi="DejaVu Sans Mono"/>
          <w:color w:val="000000"/>
          <w:sz w:val="24"/>
        </w:rPr>
        <w:t>bets</w:t>
      </w:r>
      <w:r>
        <w:rPr>
          <w:rFonts w:ascii="DejaVu Sans Mono" w:hAnsi="DejaVu Sans Mono"/>
          <w:color w:val="000000"/>
          <w:sz w:val="24"/>
          <w:lang w:val="ru-RU"/>
        </w:rPr>
        <w:t xml:space="preserve">) </w:t>
      </w:r>
      <w:r>
        <w:rPr>
          <w:rFonts w:ascii="DejaVu Sans Mono" w:hAnsi="DejaVu Sans Mono"/>
          <w:i/>
          <w:color w:val="808080"/>
          <w:sz w:val="20"/>
          <w:szCs w:val="20"/>
          <w:lang w:val="ru-RU"/>
        </w:rPr>
        <w:t>первая точка должна быть равна последней</w:t>
      </w:r>
      <w:proofErr w:type="gramEnd"/>
    </w:p>
    <w:p w:rsidR="000C0FA7" w:rsidRDefault="000C0FA7">
      <w:pPr>
        <w:spacing w:line="240" w:lineRule="auto"/>
        <w:ind w:left="720"/>
        <w:rPr>
          <w:rFonts w:ascii="DejaVu Sans Mono" w:hAnsi="DejaVu Sans Mono"/>
          <w:b/>
          <w:color w:val="auto"/>
          <w:sz w:val="24"/>
          <w:lang w:val="ru-RU"/>
        </w:rPr>
      </w:pPr>
    </w:p>
    <w:p w:rsidR="000C0FA7" w:rsidRDefault="00E674A2">
      <w:pPr>
        <w:spacing w:line="240" w:lineRule="auto"/>
        <w:ind w:left="720"/>
      </w:pPr>
      <w:proofErr w:type="spellStart"/>
      <w:r>
        <w:rPr>
          <w:color w:val="auto"/>
        </w:rPr>
        <w:t>RunMode</w:t>
      </w:r>
      <w:proofErr w:type="spellEnd"/>
      <w:r>
        <w:rPr>
          <w:color w:val="auto"/>
        </w:rPr>
        <w:t xml:space="preserve"> = L&amp;S      L+N # (NL-file local</w:t>
      </w:r>
    </w:p>
    <w:p w:rsidR="000C0FA7" w:rsidRDefault="00E674A2">
      <w:pPr>
        <w:pStyle w:val="aa"/>
        <w:spacing w:before="0" w:after="0" w:line="240" w:lineRule="auto"/>
        <w:ind w:left="720"/>
        <w:rPr>
          <w:color w:val="auto"/>
        </w:rPr>
      </w:pPr>
      <w:proofErr w:type="spellStart"/>
      <w:proofErr w:type="gramStart"/>
      <w:r>
        <w:rPr>
          <w:color w:val="auto"/>
        </w:rPr>
        <w:t>tbl</w:t>
      </w:r>
      <w:proofErr w:type="spellEnd"/>
      <w:proofErr w:type="gramEnd"/>
      <w:r>
        <w:rPr>
          <w:color w:val="auto"/>
        </w:rPr>
        <w:t xml:space="preserve"> = </w:t>
      </w:r>
      <w:proofErr w:type="spellStart"/>
      <w:r>
        <w:rPr>
          <w:color w:val="auto"/>
        </w:rPr>
        <w:t>joinTab</w:t>
      </w:r>
      <w:proofErr w:type="spellEnd"/>
      <w:r>
        <w:rPr>
          <w:color w:val="auto"/>
        </w:rPr>
        <w:t xml:space="preserve"> (</w:t>
      </w:r>
      <w:proofErr w:type="spellStart"/>
      <w:r>
        <w:rPr>
          <w:color w:val="auto"/>
        </w:rPr>
        <w:t>tbH,tbCs,tb</w:t>
      </w:r>
      <w:proofErr w:type="spellEnd"/>
      <w:r>
        <w:rPr>
          <w:color w:val="auto"/>
        </w:rPr>
        <w:t xml:space="preserve">) </w:t>
      </w:r>
    </w:p>
    <w:p w:rsidR="000C0FA7" w:rsidRDefault="000C0FA7">
      <w:pPr>
        <w:pStyle w:val="a7"/>
        <w:spacing w:after="0" w:line="240" w:lineRule="auto"/>
        <w:ind w:left="720"/>
        <w:rPr>
          <w:color w:val="auto"/>
        </w:rPr>
      </w:pPr>
    </w:p>
    <w:p w:rsidR="000C0FA7" w:rsidRDefault="00E674A2">
      <w:pPr>
        <w:pStyle w:val="a7"/>
        <w:spacing w:after="0" w:line="240" w:lineRule="auto"/>
        <w:ind w:left="720"/>
        <w:rPr>
          <w:color w:val="auto"/>
        </w:rPr>
      </w:pPr>
      <w:proofErr w:type="gramStart"/>
      <w:r>
        <w:rPr>
          <w:color w:val="auto"/>
        </w:rPr>
        <w:t>tbl.dat(</w:t>
      </w:r>
      <w:proofErr w:type="gramEnd"/>
      <w:r>
        <w:rPr>
          <w:color w:val="auto"/>
        </w:rPr>
        <w:t>'SPI')[:] = log (tbl.dat('SPI')[:])</w:t>
      </w:r>
    </w:p>
    <w:p w:rsidR="000C0FA7" w:rsidRDefault="000C0FA7">
      <w:pPr>
        <w:pStyle w:val="a7"/>
        <w:spacing w:after="0" w:line="240" w:lineRule="auto"/>
        <w:ind w:left="720"/>
        <w:rPr>
          <w:color w:val="auto"/>
        </w:rPr>
      </w:pPr>
    </w:p>
    <w:p w:rsidR="000C0FA7" w:rsidRDefault="000C0FA7">
      <w:pPr>
        <w:pStyle w:val="a7"/>
        <w:spacing w:after="0" w:line="240" w:lineRule="auto"/>
        <w:ind w:left="720"/>
        <w:rPr>
          <w:color w:val="auto"/>
        </w:rPr>
      </w:pPr>
    </w:p>
    <w:p w:rsidR="000C0FA7" w:rsidRDefault="00E674A2">
      <w:pPr>
        <w:pStyle w:val="a7"/>
        <w:spacing w:after="0" w:line="240" w:lineRule="auto"/>
        <w:ind w:left="720"/>
        <w:rPr>
          <w:lang w:val="ru-RU"/>
        </w:rPr>
      </w:pPr>
      <w:r>
        <w:rPr>
          <w:lang w:val="ru-RU"/>
        </w:rPr>
        <w:t xml:space="preserve">Технология сбалансированной идентификации математических моделей (т.н. </w:t>
      </w:r>
      <w:proofErr w:type="spellStart"/>
      <w:r>
        <w:rPr>
          <w:lang w:val="ru-RU"/>
        </w:rPr>
        <w:t>SvF</w:t>
      </w:r>
      <w:proofErr w:type="spellEnd"/>
      <w:r>
        <w:rPr>
          <w:lang w:val="ru-RU"/>
        </w:rPr>
        <w:t xml:space="preserve">-технология, от </w:t>
      </w:r>
      <w:proofErr w:type="spellStart"/>
      <w:r>
        <w:rPr>
          <w:lang w:val="ru-RU"/>
        </w:rPr>
        <w:t>Simplicity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vs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Fitting</w:t>
      </w:r>
      <w:proofErr w:type="spellEnd"/>
      <w:r>
        <w:rPr>
          <w:lang w:val="ru-RU"/>
        </w:rPr>
        <w:t>) открывает перспективное направление прикладной математики, сочетающее методы структурного математического моделирования, оптимизации, адаптивной регуляризации и распределенных вычислений.</w:t>
      </w:r>
    </w:p>
    <w:p w:rsidR="000C0FA7" w:rsidRDefault="000C0FA7">
      <w:pPr>
        <w:pStyle w:val="a7"/>
        <w:spacing w:after="0" w:line="240" w:lineRule="auto"/>
        <w:ind w:left="720"/>
        <w:rPr>
          <w:color w:val="auto"/>
          <w:lang w:val="ru-RU"/>
        </w:rPr>
      </w:pPr>
    </w:p>
    <w:p w:rsidR="000C0FA7" w:rsidRDefault="00E674A2">
      <w:pPr>
        <w:pStyle w:val="a7"/>
        <w:spacing w:after="0" w:line="240" w:lineRule="auto"/>
        <w:ind w:left="720"/>
        <w:rPr>
          <w:color w:val="auto"/>
          <w:lang w:val="ru-RU"/>
        </w:rPr>
      </w:pPr>
      <w:r>
        <w:rPr>
          <w:color w:val="auto"/>
          <w:lang w:val="ru-RU"/>
        </w:rPr>
        <w:t>Недостающее (закомментированное) определение целевой функции (</w:t>
      </w:r>
      <w:proofErr w:type="spellStart"/>
      <w:r>
        <w:rPr>
          <w:color w:val="auto"/>
        </w:rPr>
        <w:t>Obj</w:t>
      </w:r>
      <w:proofErr w:type="spellEnd"/>
      <w:r>
        <w:rPr>
          <w:color w:val="auto"/>
          <w:lang w:val="ru-RU"/>
        </w:rPr>
        <w:t>: …) будет добавлено автоматически.</w:t>
      </w:r>
    </w:p>
    <w:p w:rsidR="000C0FA7" w:rsidRDefault="000C0FA7">
      <w:pPr>
        <w:pStyle w:val="aa"/>
        <w:spacing w:before="0" w:after="0" w:line="240" w:lineRule="auto"/>
        <w:ind w:left="720"/>
        <w:rPr>
          <w:color w:val="auto"/>
          <w:lang w:val="ru-RU"/>
        </w:rPr>
      </w:pPr>
    </w:p>
    <w:p w:rsidR="000C0FA7" w:rsidRDefault="00E674A2">
      <w:pPr>
        <w:spacing w:line="240" w:lineRule="auto"/>
        <w:ind w:left="360" w:firstLine="360"/>
        <w:rPr>
          <w:color w:val="auto"/>
        </w:rPr>
      </w:pPr>
      <w:proofErr w:type="spellStart"/>
      <w:proofErr w:type="gramStart"/>
      <w:r>
        <w:rPr>
          <w:color w:val="auto"/>
        </w:rPr>
        <w:t>useNaN</w:t>
      </w:r>
      <w:proofErr w:type="spellEnd"/>
      <w:proofErr w:type="gramEnd"/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# use </w:t>
      </w:r>
      <w:proofErr w:type="spellStart"/>
      <w:r>
        <w:rPr>
          <w:color w:val="auto"/>
        </w:rPr>
        <w:t>NaN</w:t>
      </w:r>
      <w:proofErr w:type="spellEnd"/>
      <w:r>
        <w:rPr>
          <w:color w:val="auto"/>
        </w:rPr>
        <w:t xml:space="preserve"> values in experimental data</w:t>
      </w:r>
    </w:p>
    <w:p w:rsidR="000C0FA7" w:rsidRDefault="00E674A2">
      <w:pPr>
        <w:spacing w:line="240" w:lineRule="auto"/>
        <w:ind w:left="360" w:firstLine="360"/>
        <w:jc w:val="both"/>
        <w:rPr>
          <w:color w:val="auto"/>
          <w:lang w:val="ru-RU"/>
        </w:rPr>
      </w:pPr>
      <w:r>
        <w:rPr>
          <w:color w:val="auto"/>
          <w:lang w:val="ru-RU"/>
        </w:rPr>
        <w:t>Оператор ‘</w:t>
      </w:r>
      <w:proofErr w:type="spellStart"/>
      <w:r>
        <w:rPr>
          <w:i/>
          <w:color w:val="auto"/>
        </w:rPr>
        <w:t>MakeSets</w:t>
      </w:r>
      <w:proofErr w:type="spellEnd"/>
      <w:r>
        <w:rPr>
          <w:i/>
          <w:color w:val="auto"/>
          <w:lang w:val="ru-RU"/>
        </w:rPr>
        <w:t>_</w:t>
      </w:r>
      <w:proofErr w:type="spellStart"/>
      <w:r>
        <w:rPr>
          <w:i/>
          <w:color w:val="auto"/>
        </w:rPr>
        <w:t>byParam</w:t>
      </w:r>
      <w:proofErr w:type="spellEnd"/>
      <w:r>
        <w:rPr>
          <w:i/>
          <w:color w:val="auto"/>
          <w:lang w:val="ru-RU"/>
        </w:rPr>
        <w:t xml:space="preserve"> </w:t>
      </w:r>
      <w:proofErr w:type="spellStart"/>
      <w:r>
        <w:rPr>
          <w:i/>
          <w:color w:val="auto"/>
        </w:rPr>
        <w:t>Dat</w:t>
      </w:r>
      <w:proofErr w:type="spellEnd"/>
      <w:r>
        <w:rPr>
          <w:i/>
          <w:color w:val="auto"/>
          <w:lang w:val="ru-RU"/>
        </w:rPr>
        <w:t xml:space="preserve"> 11</w:t>
      </w:r>
      <w:r>
        <w:rPr>
          <w:color w:val="auto"/>
          <w:lang w:val="ru-RU"/>
        </w:rPr>
        <w:t xml:space="preserve">’ задает разбиение множества данных (для перекрестной проверки) на 11 подмножеств по столбцу таблицы </w:t>
      </w:r>
      <w:r>
        <w:rPr>
          <w:i/>
          <w:color w:val="auto"/>
          <w:lang w:val="ru-RU"/>
        </w:rPr>
        <w:t>‘</w:t>
      </w:r>
      <w:proofErr w:type="spellStart"/>
      <w:r>
        <w:rPr>
          <w:i/>
          <w:color w:val="auto"/>
        </w:rPr>
        <w:t>Dat</w:t>
      </w:r>
      <w:proofErr w:type="spellEnd"/>
      <w:r>
        <w:rPr>
          <w:i/>
          <w:color w:val="auto"/>
          <w:lang w:val="ru-RU"/>
        </w:rPr>
        <w:t>’</w:t>
      </w:r>
      <w:r>
        <w:rPr>
          <w:color w:val="auto"/>
          <w:lang w:val="ru-RU"/>
        </w:rPr>
        <w:t xml:space="preserve">. </w:t>
      </w:r>
    </w:p>
    <w:p w:rsidR="000C0FA7" w:rsidRDefault="000C0FA7">
      <w:pPr>
        <w:pStyle w:val="aa"/>
        <w:spacing w:before="0" w:after="0" w:line="240" w:lineRule="auto"/>
        <w:ind w:left="720"/>
        <w:rPr>
          <w:color w:val="auto"/>
          <w:lang w:val="ru-RU"/>
        </w:rPr>
      </w:pPr>
    </w:p>
    <w:p w:rsidR="000C0FA7" w:rsidRDefault="000C0FA7">
      <w:pPr>
        <w:pStyle w:val="aa"/>
        <w:spacing w:before="0" w:after="0" w:line="240" w:lineRule="auto"/>
        <w:ind w:left="720"/>
        <w:rPr>
          <w:color w:val="auto"/>
          <w:lang w:val="ru-RU"/>
        </w:rPr>
      </w:pPr>
    </w:p>
    <w:p w:rsidR="000C0FA7" w:rsidRDefault="000C0FA7">
      <w:pPr>
        <w:pStyle w:val="a7"/>
        <w:spacing w:after="0" w:line="240" w:lineRule="auto"/>
        <w:ind w:left="567"/>
        <w:rPr>
          <w:lang w:val="ru-RU"/>
        </w:rPr>
      </w:pPr>
    </w:p>
    <w:sectPr w:rsidR="000C0FA7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 Mono">
    <w:altName w:val="Arial"/>
    <w:panose1 w:val="020B0609030804020204"/>
    <w:charset w:val="CC"/>
    <w:family w:val="modern"/>
    <w:pitch w:val="fixed"/>
    <w:sig w:usb0="E70026FF" w:usb1="D200F9FB" w:usb2="02000028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Ubuntu Mono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019AB"/>
    <w:multiLevelType w:val="multilevel"/>
    <w:tmpl w:val="DFC296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E933D0B"/>
    <w:multiLevelType w:val="multilevel"/>
    <w:tmpl w:val="043846E2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>
    <w:nsid w:val="28B14E65"/>
    <w:multiLevelType w:val="multilevel"/>
    <w:tmpl w:val="9000FAF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nsid w:val="2F7262C1"/>
    <w:multiLevelType w:val="multilevel"/>
    <w:tmpl w:val="A5F63F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60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680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4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5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8280" w:hanging="2160"/>
      </w:pPr>
    </w:lvl>
  </w:abstractNum>
  <w:abstractNum w:abstractNumId="4">
    <w:nsid w:val="3DC03734"/>
    <w:multiLevelType w:val="multilevel"/>
    <w:tmpl w:val="F92EF95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nsid w:val="5B3F47FF"/>
    <w:multiLevelType w:val="multilevel"/>
    <w:tmpl w:val="7638C3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6ACC5B25"/>
    <w:multiLevelType w:val="multilevel"/>
    <w:tmpl w:val="BD6EC8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nsid w:val="71D36CC2"/>
    <w:multiLevelType w:val="multilevel"/>
    <w:tmpl w:val="1E5AB758"/>
    <w:lvl w:ilvl="0">
      <w:start w:val="1"/>
      <w:numFmt w:val="bullet"/>
      <w:lvlText w:val=""/>
      <w:lvlJc w:val="left"/>
      <w:pPr>
        <w:tabs>
          <w:tab w:val="num" w:pos="0"/>
        </w:tabs>
        <w:ind w:left="113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7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9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3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5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93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revisionView w:markup="0"/>
  <w:trackRevisions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FA7"/>
    <w:rsid w:val="000336A9"/>
    <w:rsid w:val="000521DA"/>
    <w:rsid w:val="000C0FA7"/>
    <w:rsid w:val="00221917"/>
    <w:rsid w:val="002221EC"/>
    <w:rsid w:val="002D5C16"/>
    <w:rsid w:val="002E32F6"/>
    <w:rsid w:val="00313916"/>
    <w:rsid w:val="00351132"/>
    <w:rsid w:val="003B11AE"/>
    <w:rsid w:val="004C0450"/>
    <w:rsid w:val="00592658"/>
    <w:rsid w:val="00593DAF"/>
    <w:rsid w:val="00734D1F"/>
    <w:rsid w:val="00840F79"/>
    <w:rsid w:val="008A1A1E"/>
    <w:rsid w:val="009C1ACD"/>
    <w:rsid w:val="00A07D8B"/>
    <w:rsid w:val="00A452AD"/>
    <w:rsid w:val="00A71925"/>
    <w:rsid w:val="00AA1148"/>
    <w:rsid w:val="00AC1F5F"/>
    <w:rsid w:val="00B11D28"/>
    <w:rsid w:val="00B91CC1"/>
    <w:rsid w:val="00C035BC"/>
    <w:rsid w:val="00C27701"/>
    <w:rsid w:val="00D17301"/>
    <w:rsid w:val="00D656F5"/>
    <w:rsid w:val="00DF5785"/>
    <w:rsid w:val="00E3148D"/>
    <w:rsid w:val="00E674A2"/>
    <w:rsid w:val="00EA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63264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qFormat/>
    <w:rsid w:val="006D170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qFormat/>
    <w:rsid w:val="006D1709"/>
    <w:rPr>
      <w:color w:val="800080" w:themeColor="followedHyperlink"/>
      <w:u w:val="single"/>
    </w:rPr>
  </w:style>
  <w:style w:type="character" w:styleId="a5">
    <w:name w:val="Hyperlink"/>
    <w:basedOn w:val="a0"/>
    <w:unhideWhenUsed/>
    <w:rsid w:val="00A4762F"/>
    <w:rPr>
      <w:color w:val="0000FF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6">
    <w:name w:val="Placeholder Text"/>
    <w:basedOn w:val="a0"/>
    <w:uiPriority w:val="99"/>
    <w:semiHidden/>
    <w:qFormat/>
    <w:rsid w:val="00196D30"/>
    <w:rPr>
      <w:color w:val="808080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b">
    <w:name w:val="index heading"/>
    <w:basedOn w:val="a"/>
    <w:qFormat/>
    <w:pPr>
      <w:suppressLineNumbers/>
    </w:pPr>
    <w:rPr>
      <w:rFonts w:cs="FreeSans"/>
    </w:rPr>
  </w:style>
  <w:style w:type="paragraph" w:styleId="ac">
    <w:name w:val="Balloon Text"/>
    <w:basedOn w:val="a"/>
    <w:uiPriority w:val="99"/>
    <w:semiHidden/>
    <w:unhideWhenUsed/>
    <w:qFormat/>
    <w:rsid w:val="00163264"/>
    <w:pPr>
      <w:spacing w:line="240" w:lineRule="auto"/>
    </w:pPr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7040A"/>
    <w:pPr>
      <w:ind w:left="720"/>
      <w:contextualSpacing/>
    </w:pPr>
  </w:style>
  <w:style w:type="paragraph" w:styleId="ae">
    <w:name w:val="Revision"/>
    <w:uiPriority w:val="99"/>
    <w:semiHidden/>
    <w:qFormat/>
    <w:rsid w:val="00C11E3A"/>
    <w:rPr>
      <w:rFonts w:ascii="Calibri" w:eastAsia="Calibri" w:hAnsi="Calibri"/>
      <w:color w:val="00000A"/>
      <w:sz w:val="22"/>
    </w:rPr>
  </w:style>
  <w:style w:type="paragraph" w:customStyle="1" w:styleId="Standard">
    <w:name w:val="Standard"/>
    <w:qFormat/>
    <w:rsid w:val="00A4112B"/>
    <w:pPr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table" w:styleId="af">
    <w:name w:val="Table Grid"/>
    <w:basedOn w:val="a1"/>
    <w:uiPriority w:val="59"/>
    <w:rsid w:val="008759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63264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qFormat/>
    <w:rsid w:val="006D170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qFormat/>
    <w:rsid w:val="006D1709"/>
    <w:rPr>
      <w:color w:val="800080" w:themeColor="followedHyperlink"/>
      <w:u w:val="single"/>
    </w:rPr>
  </w:style>
  <w:style w:type="character" w:styleId="a5">
    <w:name w:val="Hyperlink"/>
    <w:basedOn w:val="a0"/>
    <w:unhideWhenUsed/>
    <w:rsid w:val="00A4762F"/>
    <w:rPr>
      <w:color w:val="0000FF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6">
    <w:name w:val="Placeholder Text"/>
    <w:basedOn w:val="a0"/>
    <w:uiPriority w:val="99"/>
    <w:semiHidden/>
    <w:qFormat/>
    <w:rsid w:val="00196D30"/>
    <w:rPr>
      <w:color w:val="808080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b">
    <w:name w:val="index heading"/>
    <w:basedOn w:val="a"/>
    <w:qFormat/>
    <w:pPr>
      <w:suppressLineNumbers/>
    </w:pPr>
    <w:rPr>
      <w:rFonts w:cs="FreeSans"/>
    </w:rPr>
  </w:style>
  <w:style w:type="paragraph" w:styleId="ac">
    <w:name w:val="Balloon Text"/>
    <w:basedOn w:val="a"/>
    <w:uiPriority w:val="99"/>
    <w:semiHidden/>
    <w:unhideWhenUsed/>
    <w:qFormat/>
    <w:rsid w:val="00163264"/>
    <w:pPr>
      <w:spacing w:line="240" w:lineRule="auto"/>
    </w:pPr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7040A"/>
    <w:pPr>
      <w:ind w:left="720"/>
      <w:contextualSpacing/>
    </w:pPr>
  </w:style>
  <w:style w:type="paragraph" w:styleId="ae">
    <w:name w:val="Revision"/>
    <w:uiPriority w:val="99"/>
    <w:semiHidden/>
    <w:qFormat/>
    <w:rsid w:val="00C11E3A"/>
    <w:rPr>
      <w:rFonts w:ascii="Calibri" w:eastAsia="Calibri" w:hAnsi="Calibri"/>
      <w:color w:val="00000A"/>
      <w:sz w:val="22"/>
    </w:rPr>
  </w:style>
  <w:style w:type="paragraph" w:customStyle="1" w:styleId="Standard">
    <w:name w:val="Standard"/>
    <w:qFormat/>
    <w:rsid w:val="00A4112B"/>
    <w:pPr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table" w:styleId="af">
    <w:name w:val="Table Grid"/>
    <w:basedOn w:val="a1"/>
    <w:uiPriority w:val="59"/>
    <w:rsid w:val="008759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joit.org/index.php/j1/article/view/61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1515/comp-2020-011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9D700-8406-40F2-ADF2-3115A9173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9374</TotalTime>
  <Pages>18</Pages>
  <Words>5386</Words>
  <Characters>30704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vladimirv</cp:lastModifiedBy>
  <cp:revision>52</cp:revision>
  <cp:lastPrinted>2020-12-09T21:19:00Z</cp:lastPrinted>
  <dcterms:created xsi:type="dcterms:W3CDTF">2019-12-18T18:09:00Z</dcterms:created>
  <dcterms:modified xsi:type="dcterms:W3CDTF">2020-12-09T21:19:00Z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